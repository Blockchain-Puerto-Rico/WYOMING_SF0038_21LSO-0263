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7B55" w14:textId="4B70EC7F" w:rsidR="00086E9F" w:rsidRPr="00B17A89" w:rsidRDefault="00E042BE" w:rsidP="00F751C7">
      <w:pPr>
        <w:spacing w:line="480" w:lineRule="auto"/>
        <w:rPr>
          <w:rFonts w:ascii="Times New Roman" w:hAnsi="Times New Roman" w:cs="Times New Roman"/>
          <w:sz w:val="24"/>
          <w:szCs w:val="24"/>
          <w:rPrChange w:id="0" w:author="JOSE E GONZALEZ AVILA" w:date="2021-06-06T14:23:00Z">
            <w:rPr/>
          </w:rPrChange>
        </w:rPr>
        <w:pPrChange w:id="1" w:author="JOSE E GONZALEZ AVILA" w:date="2021-06-06T19:06:00Z">
          <w:pPr/>
        </w:pPrChange>
      </w:pPr>
      <w:r w:rsidRPr="00B17A89">
        <w:rPr>
          <w:rFonts w:ascii="Times New Roman" w:hAnsi="Times New Roman" w:cs="Times New Roman"/>
          <w:sz w:val="24"/>
          <w:szCs w:val="24"/>
          <w:rPrChange w:id="2" w:author="JOSE E GONZALEZ AVILA" w:date="2021-06-06T14:23:00Z">
            <w:rPr/>
          </w:rPrChange>
        </w:rPr>
        <w:t xml:space="preserve">Estado de Wyoming </w:t>
      </w:r>
    </w:p>
    <w:p w14:paraId="462D9A3B" w14:textId="14479EA3" w:rsidR="00E042BE" w:rsidRPr="00B17A89" w:rsidRDefault="008D7C90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3" w:author="JOSE E GONZALEZ AVILA" w:date="2021-06-06T14:23:00Z">
            <w:rPr>
              <w:lang w:val="es-PR"/>
            </w:rPr>
          </w:rPrChange>
        </w:rPr>
        <w:pPrChange w:id="4" w:author="JOSE E GONZALEZ AVILA" w:date="2021-06-06T19:06:00Z">
          <w:pPr/>
        </w:pPrChange>
      </w:pPr>
      <w:r w:rsidRPr="00B17A89">
        <w:rPr>
          <w:rFonts w:ascii="Times New Roman" w:hAnsi="Times New Roman" w:cs="Times New Roman"/>
          <w:sz w:val="24"/>
          <w:szCs w:val="24"/>
          <w:lang w:val="es-PR"/>
          <w:rPrChange w:id="5" w:author="JOSE E GONZALEZ AVILA" w:date="2021-06-06T14:23:00Z">
            <w:rPr>
              <w:lang w:val="es-PR"/>
            </w:rPr>
          </w:rPrChange>
        </w:rPr>
        <w:t xml:space="preserve">Radicación del Senado </w:t>
      </w:r>
      <w:r w:rsidR="00E042BE" w:rsidRPr="00B17A89">
        <w:rPr>
          <w:rFonts w:ascii="Times New Roman" w:hAnsi="Times New Roman" w:cs="Times New Roman"/>
          <w:sz w:val="24"/>
          <w:szCs w:val="24"/>
          <w:lang w:val="es-PR"/>
          <w:rPrChange w:id="6" w:author="JOSE E GONZALEZ AVILA" w:date="2021-06-06T14:23:00Z">
            <w:rPr>
              <w:lang w:val="es-PR"/>
            </w:rPr>
          </w:rPrChange>
        </w:rPr>
        <w:t xml:space="preserve">No. </w:t>
      </w:r>
      <w:r w:rsidRPr="00B17A89">
        <w:rPr>
          <w:rFonts w:ascii="Times New Roman" w:hAnsi="Times New Roman" w:cs="Times New Roman"/>
          <w:sz w:val="24"/>
          <w:szCs w:val="24"/>
          <w:lang w:val="es-PR"/>
          <w:rPrChange w:id="7" w:author="JOSE E GONZALEZ AVILA" w:date="2021-06-06T14:23:00Z">
            <w:rPr>
              <w:lang w:val="es-PR"/>
            </w:rPr>
          </w:rPrChange>
        </w:rPr>
        <w:t>SF</w:t>
      </w:r>
      <w:r w:rsidR="00E042BE" w:rsidRPr="00B17A89">
        <w:rPr>
          <w:rFonts w:ascii="Times New Roman" w:hAnsi="Times New Roman" w:cs="Times New Roman"/>
          <w:sz w:val="24"/>
          <w:szCs w:val="24"/>
          <w:lang w:val="es-PR"/>
          <w:rPrChange w:id="8" w:author="JOSE E GONZALEZ AVILA" w:date="2021-06-06T14:23:00Z">
            <w:rPr>
              <w:lang w:val="es-PR"/>
            </w:rPr>
          </w:rPrChange>
        </w:rPr>
        <w:t>00</w:t>
      </w:r>
      <w:r w:rsidRPr="00B17A89">
        <w:rPr>
          <w:rFonts w:ascii="Times New Roman" w:hAnsi="Times New Roman" w:cs="Times New Roman"/>
          <w:sz w:val="24"/>
          <w:szCs w:val="24"/>
          <w:lang w:val="es-PR"/>
          <w:rPrChange w:id="9" w:author="JOSE E GONZALEZ AVILA" w:date="2021-06-06T14:23:00Z">
            <w:rPr>
              <w:lang w:val="es-PR"/>
            </w:rPr>
          </w:rPrChange>
        </w:rPr>
        <w:t>38</w:t>
      </w:r>
    </w:p>
    <w:p w14:paraId="0A7E868A" w14:textId="2E6BC5D8" w:rsidR="00E042BE" w:rsidRPr="00B17A89" w:rsidRDefault="008D7C90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10" w:author="JOSE E GONZALEZ AVILA" w:date="2021-06-06T14:23:00Z">
            <w:rPr>
              <w:lang w:val="es-PR"/>
            </w:rPr>
          </w:rPrChange>
        </w:rPr>
        <w:pPrChange w:id="11" w:author="JOSE E GONZALEZ AVILA" w:date="2021-06-06T19:06:00Z">
          <w:pPr/>
        </w:pPrChange>
      </w:pPr>
      <w:r w:rsidRPr="00B17A89">
        <w:rPr>
          <w:rFonts w:ascii="Times New Roman" w:hAnsi="Times New Roman" w:cs="Times New Roman"/>
          <w:sz w:val="24"/>
          <w:szCs w:val="24"/>
          <w:lang w:val="es-PR"/>
          <w:rPrChange w:id="12" w:author="JOSE E GONZALEZ AVILA" w:date="2021-06-06T14:23:00Z">
            <w:rPr>
              <w:lang w:val="es-PR"/>
            </w:rPr>
          </w:rPrChange>
        </w:rPr>
        <w:t xml:space="preserve">Organizaciones Descentralizadas Autónomas </w:t>
      </w:r>
    </w:p>
    <w:p w14:paraId="0C99DF79" w14:textId="24F5D312" w:rsidR="00414E97" w:rsidRPr="00B17A89" w:rsidRDefault="00E042BE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13" w:author="JOSE E GONZALEZ AVILA" w:date="2021-06-06T14:23:00Z">
            <w:rPr>
              <w:lang w:val="es-PR"/>
            </w:rPr>
          </w:rPrChange>
        </w:rPr>
        <w:pPrChange w:id="14" w:author="JOSE E GONZALEZ AVILA" w:date="2021-06-06T19:06:00Z">
          <w:pPr/>
        </w:pPrChange>
      </w:pPr>
      <w:r w:rsidRPr="00B17A89">
        <w:rPr>
          <w:rFonts w:ascii="Times New Roman" w:hAnsi="Times New Roman" w:cs="Times New Roman"/>
          <w:sz w:val="24"/>
          <w:szCs w:val="24"/>
          <w:lang w:val="es-PR"/>
          <w:rPrChange w:id="15" w:author="JOSE E GONZALEZ AVILA" w:date="2021-06-06T14:23:00Z">
            <w:rPr>
              <w:lang w:val="es-PR"/>
            </w:rPr>
          </w:rPrChange>
        </w:rPr>
        <w:t xml:space="preserve">Auspiciado por: Comité </w:t>
      </w:r>
      <w:r w:rsidR="008D7C90" w:rsidRPr="00B17A89">
        <w:rPr>
          <w:rFonts w:ascii="Times New Roman" w:hAnsi="Times New Roman" w:cs="Times New Roman"/>
          <w:sz w:val="24"/>
          <w:szCs w:val="24"/>
          <w:lang w:val="es-PR"/>
          <w:rPrChange w:id="16" w:author="JOSE E GONZALEZ AVILA" w:date="2021-06-06T14:23:00Z">
            <w:rPr>
              <w:lang w:val="es-PR"/>
            </w:rPr>
          </w:rPrChange>
        </w:rPr>
        <w:t>Especial</w:t>
      </w:r>
      <w:r w:rsidRPr="00B17A89">
        <w:rPr>
          <w:rFonts w:ascii="Times New Roman" w:hAnsi="Times New Roman" w:cs="Times New Roman"/>
          <w:sz w:val="24"/>
          <w:szCs w:val="24"/>
          <w:lang w:val="es-PR"/>
          <w:rPrChange w:id="17" w:author="JOSE E GONZALEZ AVILA" w:date="2021-06-06T14:23:00Z">
            <w:rPr>
              <w:lang w:val="es-PR"/>
            </w:rPr>
          </w:rPrChange>
        </w:rPr>
        <w:t xml:space="preserve"> </w:t>
      </w:r>
      <w:r w:rsidR="008D7C90" w:rsidRPr="00B17A89">
        <w:rPr>
          <w:rFonts w:ascii="Times New Roman" w:hAnsi="Times New Roman" w:cs="Times New Roman"/>
          <w:sz w:val="24"/>
          <w:szCs w:val="24"/>
          <w:lang w:val="es-PR"/>
          <w:rPrChange w:id="18" w:author="JOSE E GONZALEZ AVILA" w:date="2021-06-06T14:23:00Z">
            <w:rPr>
              <w:lang w:val="es-PR"/>
            </w:rPr>
          </w:rPrChange>
        </w:rPr>
        <w:t xml:space="preserve">de Cadena de Bloques, Tecnología Financiera e Innovación Digital </w:t>
      </w:r>
    </w:p>
    <w:p w14:paraId="6A6FF454" w14:textId="77777777" w:rsidR="00414E97" w:rsidRPr="00B17A89" w:rsidRDefault="00414E97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19" w:author="JOSE E GONZALEZ AVILA" w:date="2021-06-06T14:23:00Z">
            <w:rPr>
              <w:lang w:val="es-PR"/>
            </w:rPr>
          </w:rPrChange>
        </w:rPr>
        <w:pPrChange w:id="20" w:author="JOSE E GONZALEZ AVILA" w:date="2021-06-06T19:06:00Z">
          <w:pPr/>
        </w:pPrChange>
      </w:pPr>
    </w:p>
    <w:p w14:paraId="7076FAB8" w14:textId="390B1C7C" w:rsidR="00E042BE" w:rsidRPr="00B17A89" w:rsidRDefault="00414E97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21" w:author="JOSE E GONZALEZ AVILA" w:date="2021-06-06T14:23:00Z">
            <w:rPr>
              <w:lang w:val="es-PR"/>
            </w:rPr>
          </w:rPrChange>
        </w:rPr>
        <w:pPrChange w:id="22" w:author="JOSE E GONZALEZ AVILA" w:date="2021-06-06T19:06:00Z">
          <w:pPr/>
        </w:pPrChange>
      </w:pPr>
      <w:r w:rsidRPr="00B17A89">
        <w:rPr>
          <w:rFonts w:ascii="Times New Roman" w:hAnsi="Times New Roman" w:cs="Times New Roman"/>
          <w:sz w:val="24"/>
          <w:szCs w:val="24"/>
          <w:lang w:val="es-PR"/>
          <w:rPrChange w:id="23" w:author="JOSE E GONZALEZ AVILA" w:date="2021-06-06T14:23:00Z">
            <w:rPr>
              <w:lang w:val="es-PR"/>
            </w:rPr>
          </w:rPrChange>
        </w:rPr>
        <w:t>UN PROYECTO DE LEY</w:t>
      </w:r>
    </w:p>
    <w:p w14:paraId="16776D1F" w14:textId="05AF1A0E" w:rsidR="00414E97" w:rsidRPr="00B17A89" w:rsidRDefault="00414E97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24" w:author="JOSE E GONZALEZ AVILA" w:date="2021-06-06T14:23:00Z">
            <w:rPr>
              <w:lang w:val="es-PR"/>
            </w:rPr>
          </w:rPrChange>
        </w:rPr>
        <w:pPrChange w:id="25" w:author="JOSE E GONZALEZ AVILA" w:date="2021-06-06T19:06:00Z">
          <w:pPr/>
        </w:pPrChange>
      </w:pPr>
      <w:r w:rsidRPr="00B17A89">
        <w:rPr>
          <w:rFonts w:ascii="Times New Roman" w:hAnsi="Times New Roman" w:cs="Times New Roman"/>
          <w:sz w:val="24"/>
          <w:szCs w:val="24"/>
          <w:lang w:val="es-PR"/>
          <w:rPrChange w:id="26" w:author="JOSE E GONZALEZ AVILA" w:date="2021-06-06T14:23:00Z">
            <w:rPr>
              <w:lang w:val="es-PR"/>
            </w:rPr>
          </w:rPrChange>
        </w:rPr>
        <w:t>PARA</w:t>
      </w:r>
    </w:p>
    <w:p w14:paraId="29874DA0" w14:textId="46B9B1FD" w:rsidR="008D7C90" w:rsidRPr="00B17A89" w:rsidRDefault="008D7C90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27" w:author="JOSE E GONZALEZ AVILA" w:date="2021-06-06T14:23:00Z">
            <w:rPr>
              <w:lang w:val="es-PR"/>
            </w:rPr>
          </w:rPrChange>
        </w:rPr>
        <w:pPrChange w:id="28" w:author="JOSE E GONZALEZ AVILA" w:date="2021-06-06T19:06:00Z">
          <w:pPr/>
        </w:pPrChange>
      </w:pPr>
    </w:p>
    <w:p w14:paraId="5CEE1FF5" w14:textId="49963AD8" w:rsidR="008D7C90" w:rsidRPr="00B17A89" w:rsidRDefault="008D7C90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29" w:author="JOSE E GONZALEZ AVILA" w:date="2021-06-06T14:23:00Z">
            <w:rPr>
              <w:lang w:val="es-PR"/>
            </w:rPr>
          </w:rPrChange>
        </w:rPr>
        <w:pPrChange w:id="30" w:author="JOSE E GONZALEZ AVILA" w:date="2021-06-06T19:06:00Z">
          <w:pPr/>
        </w:pPrChange>
      </w:pPr>
      <w:r w:rsidRPr="00B17A89">
        <w:rPr>
          <w:rFonts w:ascii="Times New Roman" w:hAnsi="Times New Roman" w:cs="Times New Roman"/>
          <w:sz w:val="24"/>
          <w:szCs w:val="24"/>
          <w:lang w:val="es-PR"/>
          <w:rPrChange w:id="31" w:author="JOSE E GONZALEZ AVILA" w:date="2021-06-06T14:23:00Z">
            <w:rPr>
              <w:lang w:val="es-PR"/>
            </w:rPr>
          </w:rPrChange>
        </w:rPr>
        <w:t xml:space="preserve">UNA LEY </w:t>
      </w:r>
      <w:proofErr w:type="spellStart"/>
      <w:r w:rsidRPr="00B17A89">
        <w:rPr>
          <w:rFonts w:ascii="Times New Roman" w:hAnsi="Times New Roman" w:cs="Times New Roman"/>
          <w:sz w:val="24"/>
          <w:szCs w:val="24"/>
          <w:lang w:val="es-PR"/>
          <w:rPrChange w:id="32" w:author="JOSE E GONZALEZ AVILA" w:date="2021-06-06T14:23:00Z">
            <w:rPr>
              <w:lang w:val="es-PR"/>
            </w:rPr>
          </w:rPrChange>
        </w:rPr>
        <w:t>relacionadose</w:t>
      </w:r>
      <w:proofErr w:type="spellEnd"/>
      <w:r w:rsidRPr="00B17A89">
        <w:rPr>
          <w:rFonts w:ascii="Times New Roman" w:hAnsi="Times New Roman" w:cs="Times New Roman"/>
          <w:sz w:val="24"/>
          <w:szCs w:val="24"/>
          <w:lang w:val="es-PR"/>
          <w:rPrChange w:id="33" w:author="JOSE E GONZALEZ AVILA" w:date="2021-06-06T14:23:00Z">
            <w:rPr>
              <w:lang w:val="es-PR"/>
            </w:rPr>
          </w:rPrChange>
        </w:rPr>
        <w:t xml:space="preserve"> a corporaciones; proveyendo para la formación y el manejo de organizaciones descentralizadas autónomas; proveyendo definiciones; y proveyendo una fecha de efectividad. </w:t>
      </w:r>
    </w:p>
    <w:p w14:paraId="235C4BF5" w14:textId="26DAC787" w:rsidR="008D7C90" w:rsidRPr="00B17A89" w:rsidRDefault="008D7C90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34" w:author="JOSE E GONZALEZ AVILA" w:date="2021-06-06T14:23:00Z">
            <w:rPr>
              <w:lang w:val="es-PR"/>
            </w:rPr>
          </w:rPrChange>
        </w:rPr>
        <w:pPrChange w:id="35" w:author="JOSE E GONZALEZ AVILA" w:date="2021-06-06T19:06:00Z">
          <w:pPr/>
        </w:pPrChange>
      </w:pPr>
    </w:p>
    <w:p w14:paraId="3225517F" w14:textId="3A0150E5" w:rsidR="008D7C90" w:rsidRPr="00B17A89" w:rsidRDefault="008D7C90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36" w:author="JOSE E GONZALEZ AVILA" w:date="2021-06-06T14:23:00Z">
            <w:rPr>
              <w:lang w:val="es-PR"/>
            </w:rPr>
          </w:rPrChange>
        </w:rPr>
        <w:pPrChange w:id="37" w:author="JOSE E GONZALEZ AVILA" w:date="2021-06-06T19:06:00Z">
          <w:pPr/>
        </w:pPrChange>
      </w:pPr>
      <w:r w:rsidRPr="00B17A89">
        <w:rPr>
          <w:rFonts w:ascii="Times New Roman" w:hAnsi="Times New Roman" w:cs="Times New Roman"/>
          <w:sz w:val="24"/>
          <w:szCs w:val="24"/>
          <w:lang w:val="es-PR"/>
          <w:rPrChange w:id="38" w:author="JOSE E GONZALEZ AVILA" w:date="2021-06-06T14:23:00Z">
            <w:rPr>
              <w:lang w:val="es-PR"/>
            </w:rPr>
          </w:rPrChange>
        </w:rPr>
        <w:t>Se Promulga por la Legislatura del Estado de Wyoming:</w:t>
      </w:r>
    </w:p>
    <w:p w14:paraId="5F894359" w14:textId="2FE98539" w:rsidR="008D7C90" w:rsidRPr="00B17A89" w:rsidRDefault="008D7C90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39" w:author="JOSE E GONZALEZ AVILA" w:date="2021-06-06T14:23:00Z">
            <w:rPr>
              <w:lang w:val="es-PR"/>
            </w:rPr>
          </w:rPrChange>
        </w:rPr>
        <w:pPrChange w:id="40" w:author="JOSE E GONZALEZ AVILA" w:date="2021-06-06T19:06:00Z">
          <w:pPr/>
        </w:pPrChange>
      </w:pPr>
    </w:p>
    <w:p w14:paraId="2CA8B805" w14:textId="46077894" w:rsidR="008D7C90" w:rsidRPr="00B17A89" w:rsidRDefault="008D7C90" w:rsidP="00F751C7">
      <w:pPr>
        <w:spacing w:line="480" w:lineRule="auto"/>
        <w:rPr>
          <w:rFonts w:ascii="Times New Roman" w:hAnsi="Times New Roman" w:cs="Times New Roman"/>
          <w:sz w:val="24"/>
          <w:szCs w:val="24"/>
          <w:lang w:val="es-PR"/>
          <w:rPrChange w:id="41" w:author="JOSE E GONZALEZ AVILA" w:date="2021-06-06T14:23:00Z">
            <w:rPr>
              <w:lang w:val="es-PR"/>
            </w:rPr>
          </w:rPrChange>
        </w:rPr>
        <w:pPrChange w:id="42" w:author="JOSE E GONZALEZ AVILA" w:date="2021-06-06T19:06:00Z">
          <w:pPr/>
        </w:pPrChange>
      </w:pPr>
      <w:proofErr w:type="spellStart"/>
      <w:r w:rsidRPr="00B17A89">
        <w:rPr>
          <w:rFonts w:ascii="Times New Roman" w:hAnsi="Times New Roman" w:cs="Times New Roman"/>
          <w:sz w:val="24"/>
          <w:szCs w:val="24"/>
          <w:lang w:val="es-PR"/>
          <w:rPrChange w:id="43" w:author="JOSE E GONZALEZ AVILA" w:date="2021-06-06T14:23:00Z">
            <w:rPr>
              <w:lang w:val="es-PR"/>
            </w:rPr>
          </w:rPrChange>
        </w:rPr>
        <w:t>Seccion</w:t>
      </w:r>
      <w:proofErr w:type="spellEnd"/>
      <w:r w:rsidRPr="00B17A89">
        <w:rPr>
          <w:rFonts w:ascii="Times New Roman" w:hAnsi="Times New Roman" w:cs="Times New Roman"/>
          <w:sz w:val="24"/>
          <w:szCs w:val="24"/>
          <w:lang w:val="es-PR"/>
          <w:rPrChange w:id="44" w:author="JOSE E GONZALEZ AVILA" w:date="2021-06-06T14:23:00Z">
            <w:rPr>
              <w:lang w:val="es-PR"/>
            </w:rPr>
          </w:rPrChange>
        </w:rPr>
        <w:t xml:space="preserve"> 1. W.S. 17-31-101 a 17-31-115 son creados para leer:</w:t>
      </w:r>
    </w:p>
    <w:p w14:paraId="27A9AB38" w14:textId="331A5AF0" w:rsidR="008D7C90" w:rsidRPr="00B17A89" w:rsidDel="008D7C90" w:rsidRDefault="008D7C90" w:rsidP="00F751C7">
      <w:pPr>
        <w:spacing w:line="480" w:lineRule="auto"/>
        <w:rPr>
          <w:del w:id="45" w:author="JOSE E GONZALEZ AVILA" w:date="2021-06-05T21:27:00Z"/>
          <w:rFonts w:ascii="Times New Roman" w:hAnsi="Times New Roman" w:cs="Times New Roman"/>
          <w:sz w:val="24"/>
          <w:szCs w:val="24"/>
          <w:lang w:val="es-PR"/>
          <w:rPrChange w:id="46" w:author="JOSE E GONZALEZ AVILA" w:date="2021-06-06T14:23:00Z">
            <w:rPr>
              <w:del w:id="47" w:author="JOSE E GONZALEZ AVILA" w:date="2021-06-05T21:27:00Z"/>
              <w:lang w:val="es-PR"/>
            </w:rPr>
          </w:rPrChange>
        </w:rPr>
        <w:pPrChange w:id="48" w:author="JOSE E GONZALEZ AVILA" w:date="2021-06-06T19:06:00Z">
          <w:pPr/>
        </w:pPrChange>
      </w:pPr>
    </w:p>
    <w:p w14:paraId="151F69A1" w14:textId="4240D774" w:rsidR="008D7C90" w:rsidRPr="00B17A89" w:rsidRDefault="008D7C90" w:rsidP="00F751C7">
      <w:pPr>
        <w:spacing w:line="480" w:lineRule="auto"/>
        <w:rPr>
          <w:ins w:id="49" w:author="JOSE E GONZALEZ AVILA" w:date="2021-06-05T21:27:00Z"/>
          <w:rFonts w:ascii="Times New Roman" w:hAnsi="Times New Roman" w:cs="Times New Roman"/>
          <w:sz w:val="24"/>
          <w:szCs w:val="24"/>
          <w:lang w:val="es-PR"/>
          <w:rPrChange w:id="50" w:author="JOSE E GONZALEZ AVILA" w:date="2021-06-06T14:23:00Z">
            <w:rPr>
              <w:ins w:id="51" w:author="JOSE E GONZALEZ AVILA" w:date="2021-06-05T21:27:00Z"/>
              <w:lang w:val="es-PR"/>
            </w:rPr>
          </w:rPrChange>
        </w:rPr>
        <w:pPrChange w:id="52" w:author="JOSE E GONZALEZ AVILA" w:date="2021-06-06T19:06:00Z">
          <w:pPr/>
        </w:pPrChange>
      </w:pPr>
      <w:ins w:id="53" w:author="JOSE E GONZALEZ AVILA" w:date="2021-06-05T21:27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54" w:author="JOSE E GONZALEZ AVILA" w:date="2021-06-06T14:23:00Z">
              <w:rPr>
                <w:lang w:val="es-PR"/>
              </w:rPr>
            </w:rPrChange>
          </w:rPr>
          <w:t xml:space="preserve"> </w:t>
        </w:r>
      </w:ins>
    </w:p>
    <w:p w14:paraId="4C964871" w14:textId="3C6605F2" w:rsidR="008D7C90" w:rsidRPr="00B17A89" w:rsidRDefault="008D7C90" w:rsidP="00F751C7">
      <w:pPr>
        <w:spacing w:line="480" w:lineRule="auto"/>
        <w:rPr>
          <w:ins w:id="55" w:author="JOSE E GONZALEZ AVILA" w:date="2021-06-05T21:27:00Z"/>
          <w:rFonts w:ascii="Times New Roman" w:hAnsi="Times New Roman" w:cs="Times New Roman"/>
          <w:sz w:val="24"/>
          <w:szCs w:val="24"/>
          <w:lang w:val="es-PR"/>
          <w:rPrChange w:id="56" w:author="JOSE E GONZALEZ AVILA" w:date="2021-06-06T14:23:00Z">
            <w:rPr>
              <w:ins w:id="57" w:author="JOSE E GONZALEZ AVILA" w:date="2021-06-05T21:27:00Z"/>
              <w:lang w:val="es-PR"/>
            </w:rPr>
          </w:rPrChange>
        </w:rPr>
        <w:pPrChange w:id="58" w:author="JOSE E GONZALEZ AVILA" w:date="2021-06-06T19:06:00Z">
          <w:pPr/>
        </w:pPrChange>
      </w:pPr>
    </w:p>
    <w:p w14:paraId="30FEE829" w14:textId="48A44ADF" w:rsidR="008D7C90" w:rsidRPr="00B17A89" w:rsidRDefault="008D7C90" w:rsidP="00F751C7">
      <w:pPr>
        <w:spacing w:line="480" w:lineRule="auto"/>
        <w:jc w:val="center"/>
        <w:rPr>
          <w:ins w:id="59" w:author="JOSE E GONZALEZ AVILA" w:date="2021-06-05T21:27:00Z"/>
          <w:rFonts w:ascii="Times New Roman" w:hAnsi="Times New Roman" w:cs="Times New Roman"/>
          <w:sz w:val="24"/>
          <w:szCs w:val="24"/>
          <w:lang w:val="es-PR"/>
          <w:rPrChange w:id="60" w:author="JOSE E GONZALEZ AVILA" w:date="2021-06-06T14:23:00Z">
            <w:rPr>
              <w:ins w:id="61" w:author="JOSE E GONZALEZ AVILA" w:date="2021-06-05T21:27:00Z"/>
              <w:lang w:val="es-PR"/>
            </w:rPr>
          </w:rPrChange>
        </w:rPr>
        <w:pPrChange w:id="62" w:author="JOSE E GONZALEZ AVILA" w:date="2021-06-06T19:06:00Z">
          <w:pPr>
            <w:jc w:val="center"/>
          </w:pPr>
        </w:pPrChange>
      </w:pPr>
      <w:proofErr w:type="spellStart"/>
      <w:ins w:id="63" w:author="JOSE E GONZALEZ AVILA" w:date="2021-06-05T21:27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64" w:author="JOSE E GONZALEZ AVILA" w:date="2021-06-06T14:23:00Z">
              <w:rPr>
                <w:lang w:val="es-PR"/>
              </w:rPr>
            </w:rPrChange>
          </w:rPr>
          <w:t>Capitulo</w:t>
        </w:r>
        <w:proofErr w:type="spellEnd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65" w:author="JOSE E GONZALEZ AVILA" w:date="2021-06-06T14:23:00Z">
              <w:rPr>
                <w:lang w:val="es-PR"/>
              </w:rPr>
            </w:rPrChange>
          </w:rPr>
          <w:t xml:space="preserve"> 31</w:t>
        </w:r>
      </w:ins>
    </w:p>
    <w:p w14:paraId="61D92799" w14:textId="019EAA10" w:rsidR="008D7C90" w:rsidRPr="00B17A89" w:rsidRDefault="008D7C90" w:rsidP="00F751C7">
      <w:pPr>
        <w:spacing w:line="480" w:lineRule="auto"/>
        <w:jc w:val="center"/>
        <w:rPr>
          <w:ins w:id="66" w:author="JOSE E GONZALEZ AVILA" w:date="2021-06-05T21:28:00Z"/>
          <w:rFonts w:ascii="Times New Roman" w:hAnsi="Times New Roman" w:cs="Times New Roman"/>
          <w:sz w:val="24"/>
          <w:szCs w:val="24"/>
          <w:lang w:val="es-PR"/>
          <w:rPrChange w:id="67" w:author="JOSE E GONZALEZ AVILA" w:date="2021-06-06T14:23:00Z">
            <w:rPr>
              <w:ins w:id="68" w:author="JOSE E GONZALEZ AVILA" w:date="2021-06-05T21:28:00Z"/>
              <w:lang w:val="es-PR"/>
            </w:rPr>
          </w:rPrChange>
        </w:rPr>
        <w:pPrChange w:id="69" w:author="JOSE E GONZALEZ AVILA" w:date="2021-06-06T19:06:00Z">
          <w:pPr>
            <w:jc w:val="center"/>
          </w:pPr>
        </w:pPrChange>
      </w:pPr>
      <w:ins w:id="70" w:author="JOSE E GONZALEZ AVILA" w:date="2021-06-05T21:28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71" w:author="JOSE E GONZALEZ AVILA" w:date="2021-06-06T14:23:00Z">
              <w:rPr>
                <w:lang w:val="es-PR"/>
              </w:rPr>
            </w:rPrChange>
          </w:rPr>
          <w:lastRenderedPageBreak/>
          <w:t>Suplemento</w:t>
        </w:r>
      </w:ins>
      <w:ins w:id="72" w:author="JOSE E GONZALEZ AVILA" w:date="2021-06-05T21:29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73" w:author="JOSE E GONZALEZ AVILA" w:date="2021-06-06T14:23:00Z">
              <w:rPr>
                <w:lang w:val="es-PR"/>
              </w:rPr>
            </w:rPrChange>
          </w:rPr>
          <w:t xml:space="preserve"> de</w:t>
        </w:r>
      </w:ins>
      <w:ins w:id="74" w:author="JOSE E GONZALEZ AVILA" w:date="2021-06-05T21:28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75" w:author="JOSE E GONZALEZ AVILA" w:date="2021-06-06T14:23:00Z">
              <w:rPr>
                <w:lang w:val="es-PR"/>
              </w:rPr>
            </w:rPrChange>
          </w:rPr>
          <w:t xml:space="preserve"> </w:t>
        </w:r>
      </w:ins>
      <w:ins w:id="76" w:author="JOSE E GONZALEZ AVILA" w:date="2021-06-05T21:27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77" w:author="JOSE E GONZALEZ AVILA" w:date="2021-06-06T14:23:00Z">
              <w:rPr>
                <w:lang w:val="es-PR"/>
              </w:rPr>
            </w:rPrChange>
          </w:rPr>
          <w:t>Organizaciones Descentralizadas</w:t>
        </w:r>
      </w:ins>
      <w:ins w:id="78" w:author="JOSE E GONZALEZ AVILA" w:date="2021-06-05T21:28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79" w:author="JOSE E GONZALEZ AVILA" w:date="2021-06-06T14:23:00Z">
              <w:rPr>
                <w:lang w:val="es-PR"/>
              </w:rPr>
            </w:rPrChange>
          </w:rPr>
          <w:t xml:space="preserve"> Autónomas</w:t>
        </w:r>
      </w:ins>
    </w:p>
    <w:p w14:paraId="7914C610" w14:textId="2CFF5C69" w:rsidR="008D7C90" w:rsidRPr="00B17A89" w:rsidRDefault="008D7C90" w:rsidP="00F751C7">
      <w:pPr>
        <w:spacing w:line="480" w:lineRule="auto"/>
        <w:jc w:val="center"/>
        <w:rPr>
          <w:ins w:id="80" w:author="JOSE E GONZALEZ AVILA" w:date="2021-06-05T21:28:00Z"/>
          <w:rFonts w:ascii="Times New Roman" w:hAnsi="Times New Roman" w:cs="Times New Roman"/>
          <w:sz w:val="24"/>
          <w:szCs w:val="24"/>
          <w:lang w:val="es-PR"/>
          <w:rPrChange w:id="81" w:author="JOSE E GONZALEZ AVILA" w:date="2021-06-06T14:23:00Z">
            <w:rPr>
              <w:ins w:id="82" w:author="JOSE E GONZALEZ AVILA" w:date="2021-06-05T21:28:00Z"/>
              <w:lang w:val="es-PR"/>
            </w:rPr>
          </w:rPrChange>
        </w:rPr>
        <w:pPrChange w:id="83" w:author="JOSE E GONZALEZ AVILA" w:date="2021-06-06T19:06:00Z">
          <w:pPr>
            <w:jc w:val="center"/>
          </w:pPr>
        </w:pPrChange>
      </w:pPr>
    </w:p>
    <w:p w14:paraId="5B88E0B7" w14:textId="32FD4514" w:rsidR="008D7C90" w:rsidRPr="00B17A89" w:rsidRDefault="008D7C90" w:rsidP="00F751C7">
      <w:pPr>
        <w:spacing w:line="480" w:lineRule="auto"/>
        <w:jc w:val="center"/>
        <w:rPr>
          <w:ins w:id="84" w:author="JOSE E GONZALEZ AVILA" w:date="2021-06-05T21:28:00Z"/>
          <w:rFonts w:ascii="Times New Roman" w:hAnsi="Times New Roman" w:cs="Times New Roman"/>
          <w:sz w:val="24"/>
          <w:szCs w:val="24"/>
          <w:lang w:val="es-PR"/>
          <w:rPrChange w:id="85" w:author="JOSE E GONZALEZ AVILA" w:date="2021-06-06T14:23:00Z">
            <w:rPr>
              <w:ins w:id="86" w:author="JOSE E GONZALEZ AVILA" w:date="2021-06-05T21:28:00Z"/>
              <w:lang w:val="es-PR"/>
            </w:rPr>
          </w:rPrChange>
        </w:rPr>
        <w:pPrChange w:id="87" w:author="JOSE E GONZALEZ AVILA" w:date="2021-06-06T19:06:00Z">
          <w:pPr>
            <w:jc w:val="center"/>
          </w:pPr>
        </w:pPrChange>
      </w:pPr>
      <w:ins w:id="88" w:author="JOSE E GONZALEZ AVILA" w:date="2021-06-05T21:28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89" w:author="JOSE E GONZALEZ AVILA" w:date="2021-06-06T14:23:00Z">
              <w:rPr>
                <w:lang w:val="es-PR"/>
              </w:rPr>
            </w:rPrChange>
          </w:rPr>
          <w:t>ARTICULO 1</w:t>
        </w:r>
      </w:ins>
    </w:p>
    <w:p w14:paraId="452863A2" w14:textId="7F11D7EC" w:rsidR="008D7C90" w:rsidRPr="00B17A89" w:rsidRDefault="008D7C90" w:rsidP="00F751C7">
      <w:pPr>
        <w:spacing w:line="480" w:lineRule="auto"/>
        <w:jc w:val="center"/>
        <w:rPr>
          <w:ins w:id="90" w:author="JOSE E GONZALEZ AVILA" w:date="2021-06-05T21:28:00Z"/>
          <w:rFonts w:ascii="Times New Roman" w:hAnsi="Times New Roman" w:cs="Times New Roman"/>
          <w:sz w:val="24"/>
          <w:szCs w:val="24"/>
          <w:lang w:val="es-PR"/>
          <w:rPrChange w:id="91" w:author="JOSE E GONZALEZ AVILA" w:date="2021-06-06T14:23:00Z">
            <w:rPr>
              <w:ins w:id="92" w:author="JOSE E GONZALEZ AVILA" w:date="2021-06-05T21:28:00Z"/>
              <w:lang w:val="es-PR"/>
            </w:rPr>
          </w:rPrChange>
        </w:rPr>
        <w:pPrChange w:id="93" w:author="JOSE E GONZALEZ AVILA" w:date="2021-06-06T19:06:00Z">
          <w:pPr>
            <w:jc w:val="center"/>
          </w:pPr>
        </w:pPrChange>
      </w:pPr>
      <w:ins w:id="94" w:author="JOSE E GONZALEZ AVILA" w:date="2021-06-05T21:28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95" w:author="JOSE E GONZALEZ AVILA" w:date="2021-06-06T14:23:00Z">
              <w:rPr>
                <w:lang w:val="es-PR"/>
              </w:rPr>
            </w:rPrChange>
          </w:rPr>
          <w:t xml:space="preserve">PROVISIONES </w:t>
        </w:r>
      </w:ins>
    </w:p>
    <w:p w14:paraId="6A956BBF" w14:textId="015377B3" w:rsidR="008D7C90" w:rsidRPr="00B17A89" w:rsidRDefault="008D7C90" w:rsidP="00F751C7">
      <w:pPr>
        <w:spacing w:line="480" w:lineRule="auto"/>
        <w:rPr>
          <w:ins w:id="96" w:author="JOSE E GONZALEZ AVILA" w:date="2021-06-05T21:28:00Z"/>
          <w:rFonts w:ascii="Times New Roman" w:hAnsi="Times New Roman" w:cs="Times New Roman"/>
          <w:sz w:val="24"/>
          <w:szCs w:val="24"/>
          <w:lang w:val="es-PR"/>
          <w:rPrChange w:id="97" w:author="JOSE E GONZALEZ AVILA" w:date="2021-06-06T14:23:00Z">
            <w:rPr>
              <w:ins w:id="98" w:author="JOSE E GONZALEZ AVILA" w:date="2021-06-05T21:28:00Z"/>
              <w:lang w:val="es-PR"/>
            </w:rPr>
          </w:rPrChange>
        </w:rPr>
        <w:pPrChange w:id="99" w:author="JOSE E GONZALEZ AVILA" w:date="2021-06-06T19:06:00Z">
          <w:pPr/>
        </w:pPrChange>
      </w:pPr>
    </w:p>
    <w:p w14:paraId="7A23C46C" w14:textId="75DE9A01" w:rsidR="008D7C90" w:rsidRPr="00B17A89" w:rsidRDefault="008D7C90" w:rsidP="00F751C7">
      <w:pPr>
        <w:spacing w:line="480" w:lineRule="auto"/>
        <w:rPr>
          <w:ins w:id="100" w:author="JOSE E GONZALEZ AVILA" w:date="2021-06-05T21:29:00Z"/>
          <w:rFonts w:ascii="Times New Roman" w:hAnsi="Times New Roman" w:cs="Times New Roman"/>
          <w:sz w:val="24"/>
          <w:szCs w:val="24"/>
          <w:lang w:val="es-PR"/>
          <w:rPrChange w:id="101" w:author="JOSE E GONZALEZ AVILA" w:date="2021-06-06T14:23:00Z">
            <w:rPr>
              <w:ins w:id="102" w:author="JOSE E GONZALEZ AVILA" w:date="2021-06-05T21:29:00Z"/>
              <w:lang w:val="es-PR"/>
            </w:rPr>
          </w:rPrChange>
        </w:rPr>
        <w:pPrChange w:id="103" w:author="JOSE E GONZALEZ AVILA" w:date="2021-06-06T19:06:00Z">
          <w:pPr/>
        </w:pPrChange>
      </w:pPr>
      <w:ins w:id="104" w:author="JOSE E GONZALEZ AVILA" w:date="2021-06-05T21:28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05" w:author="JOSE E GONZALEZ AVILA" w:date="2021-06-06T14:23:00Z">
              <w:rPr>
                <w:lang w:val="es-PR"/>
              </w:rPr>
            </w:rPrChange>
          </w:rPr>
          <w:t>17-31-101.</w:t>
        </w:r>
      </w:ins>
      <w:ins w:id="106" w:author="JOSE E GONZALEZ AVILA" w:date="2021-06-05T21:29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07" w:author="JOSE E GONZALEZ AVILA" w:date="2021-06-06T14:23:00Z">
              <w:rPr>
                <w:lang w:val="es-PR"/>
              </w:rPr>
            </w:rPrChange>
          </w:rPr>
          <w:t xml:space="preserve"> titulo corto.</w:t>
        </w:r>
      </w:ins>
    </w:p>
    <w:p w14:paraId="77C6FD24" w14:textId="27EA33C2" w:rsidR="008D7C90" w:rsidRPr="00B17A89" w:rsidRDefault="008D7C90" w:rsidP="00F751C7">
      <w:pPr>
        <w:spacing w:line="480" w:lineRule="auto"/>
        <w:rPr>
          <w:ins w:id="108" w:author="JOSE E GONZALEZ AVILA" w:date="2021-06-05T21:29:00Z"/>
          <w:rFonts w:ascii="Times New Roman" w:hAnsi="Times New Roman" w:cs="Times New Roman"/>
          <w:sz w:val="24"/>
          <w:szCs w:val="24"/>
          <w:lang w:val="es-PR"/>
          <w:rPrChange w:id="109" w:author="JOSE E GONZALEZ AVILA" w:date="2021-06-06T14:23:00Z">
            <w:rPr>
              <w:ins w:id="110" w:author="JOSE E GONZALEZ AVILA" w:date="2021-06-05T21:29:00Z"/>
              <w:lang w:val="es-PR"/>
            </w:rPr>
          </w:rPrChange>
        </w:rPr>
        <w:pPrChange w:id="111" w:author="JOSE E GONZALEZ AVILA" w:date="2021-06-06T19:06:00Z">
          <w:pPr/>
        </w:pPrChange>
      </w:pPr>
    </w:p>
    <w:p w14:paraId="5ED05FAF" w14:textId="2C22ACA7" w:rsidR="008D7C90" w:rsidRPr="00B17A89" w:rsidRDefault="008D7C90" w:rsidP="00F751C7">
      <w:pPr>
        <w:spacing w:line="480" w:lineRule="auto"/>
        <w:rPr>
          <w:ins w:id="112" w:author="JOSE E GONZALEZ AVILA" w:date="2021-06-05T21:30:00Z"/>
          <w:rFonts w:ascii="Times New Roman" w:hAnsi="Times New Roman" w:cs="Times New Roman"/>
          <w:sz w:val="24"/>
          <w:szCs w:val="24"/>
          <w:lang w:val="es-PR"/>
          <w:rPrChange w:id="113" w:author="JOSE E GONZALEZ AVILA" w:date="2021-06-06T14:23:00Z">
            <w:rPr>
              <w:ins w:id="114" w:author="JOSE E GONZALEZ AVILA" w:date="2021-06-05T21:30:00Z"/>
              <w:lang w:val="es-PR"/>
            </w:rPr>
          </w:rPrChange>
        </w:rPr>
        <w:pPrChange w:id="115" w:author="JOSE E GONZALEZ AVILA" w:date="2021-06-06T19:06:00Z">
          <w:pPr/>
        </w:pPrChange>
      </w:pPr>
      <w:ins w:id="116" w:author="JOSE E GONZALEZ AVILA" w:date="2021-06-05T21:29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17" w:author="JOSE E GONZALEZ AVILA" w:date="2021-06-06T14:23:00Z">
              <w:rPr>
                <w:lang w:val="es-PR"/>
              </w:rPr>
            </w:rPrChange>
          </w:rPr>
          <w:t xml:space="preserve">Este </w:t>
        </w:r>
        <w:proofErr w:type="spellStart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18" w:author="JOSE E GONZALEZ AVILA" w:date="2021-06-06T14:23:00Z">
              <w:rPr>
                <w:lang w:val="es-PR"/>
              </w:rPr>
            </w:rPrChange>
          </w:rPr>
          <w:t>capitulo</w:t>
        </w:r>
        <w:proofErr w:type="spellEnd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19" w:author="JOSE E GONZALEZ AVILA" w:date="2021-06-06T14:23:00Z">
              <w:rPr>
                <w:lang w:val="es-PR"/>
              </w:rPr>
            </w:rPrChange>
          </w:rPr>
          <w:t xml:space="preserve"> será conocido y podrá ser citado como el </w:t>
        </w:r>
        <w:proofErr w:type="gramStart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20" w:author="JOSE E GONZALEZ AVILA" w:date="2021-06-06T14:23:00Z">
              <w:rPr>
                <w:lang w:val="es-PR"/>
              </w:rPr>
            </w:rPrChange>
          </w:rPr>
          <w:t>“ Suplemento</w:t>
        </w:r>
        <w:proofErr w:type="gramEnd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21" w:author="JOSE E GONZALEZ AVILA" w:date="2021-06-06T14:23:00Z">
              <w:rPr>
                <w:lang w:val="es-PR"/>
              </w:rPr>
            </w:rPrChange>
          </w:rPr>
          <w:t xml:space="preserve"> de Organizaciones Descentralizadas </w:t>
        </w:r>
      </w:ins>
      <w:ins w:id="122" w:author="JOSE E GONZALEZ AVILA" w:date="2021-06-06T13:43:00Z">
        <w:r w:rsidR="00CC64A7" w:rsidRPr="00B17A89">
          <w:rPr>
            <w:rFonts w:ascii="Times New Roman" w:hAnsi="Times New Roman" w:cs="Times New Roman"/>
            <w:sz w:val="24"/>
            <w:szCs w:val="24"/>
            <w:lang w:val="es-PR"/>
            <w:rPrChange w:id="12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Autónomas</w:t>
        </w:r>
      </w:ins>
      <w:ins w:id="124" w:author="JOSE E GONZALEZ AVILA" w:date="2021-06-05T21:29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25" w:author="JOSE E GONZALEZ AVILA" w:date="2021-06-06T14:23:00Z">
              <w:rPr>
                <w:lang w:val="es-PR"/>
              </w:rPr>
            </w:rPrChange>
          </w:rPr>
          <w:t xml:space="preserve"> de Wyoming.</w:t>
        </w:r>
      </w:ins>
      <w:ins w:id="126" w:author="JOSE E GONZALEZ AVILA" w:date="2021-06-05T21:3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27" w:author="JOSE E GONZALEZ AVILA" w:date="2021-06-06T14:23:00Z">
              <w:rPr>
                <w:lang w:val="es-PR"/>
              </w:rPr>
            </w:rPrChange>
          </w:rPr>
          <w:t>”</w:t>
        </w:r>
      </w:ins>
    </w:p>
    <w:p w14:paraId="7B54464F" w14:textId="6B1A2CEC" w:rsidR="008D7C90" w:rsidRPr="00B17A89" w:rsidRDefault="008D7C90" w:rsidP="00F751C7">
      <w:pPr>
        <w:spacing w:line="480" w:lineRule="auto"/>
        <w:rPr>
          <w:ins w:id="128" w:author="JOSE E GONZALEZ AVILA" w:date="2021-06-05T21:30:00Z"/>
          <w:rFonts w:ascii="Times New Roman" w:hAnsi="Times New Roman" w:cs="Times New Roman"/>
          <w:sz w:val="24"/>
          <w:szCs w:val="24"/>
          <w:lang w:val="es-PR"/>
          <w:rPrChange w:id="129" w:author="JOSE E GONZALEZ AVILA" w:date="2021-06-06T14:23:00Z">
            <w:rPr>
              <w:ins w:id="130" w:author="JOSE E GONZALEZ AVILA" w:date="2021-06-05T21:30:00Z"/>
              <w:lang w:val="es-PR"/>
            </w:rPr>
          </w:rPrChange>
        </w:rPr>
        <w:pPrChange w:id="131" w:author="JOSE E GONZALEZ AVILA" w:date="2021-06-06T19:06:00Z">
          <w:pPr/>
        </w:pPrChange>
      </w:pPr>
    </w:p>
    <w:p w14:paraId="663A4D0C" w14:textId="5C631B5E" w:rsidR="008D7C90" w:rsidRPr="00B17A89" w:rsidRDefault="008D7C90" w:rsidP="00F751C7">
      <w:pPr>
        <w:spacing w:line="480" w:lineRule="auto"/>
        <w:rPr>
          <w:ins w:id="132" w:author="JOSE E GONZALEZ AVILA" w:date="2021-06-05T21:30:00Z"/>
          <w:rFonts w:ascii="Times New Roman" w:hAnsi="Times New Roman" w:cs="Times New Roman"/>
          <w:sz w:val="24"/>
          <w:szCs w:val="24"/>
          <w:lang w:val="es-PR"/>
          <w:rPrChange w:id="133" w:author="JOSE E GONZALEZ AVILA" w:date="2021-06-06T14:23:00Z">
            <w:rPr>
              <w:ins w:id="134" w:author="JOSE E GONZALEZ AVILA" w:date="2021-06-05T21:30:00Z"/>
              <w:lang w:val="es-PR"/>
            </w:rPr>
          </w:rPrChange>
        </w:rPr>
        <w:pPrChange w:id="135" w:author="JOSE E GONZALEZ AVILA" w:date="2021-06-06T19:06:00Z">
          <w:pPr/>
        </w:pPrChange>
      </w:pPr>
      <w:ins w:id="136" w:author="JOSE E GONZALEZ AVILA" w:date="2021-06-05T21:3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37" w:author="JOSE E GONZALEZ AVILA" w:date="2021-06-06T14:23:00Z">
              <w:rPr>
                <w:lang w:val="es-PR"/>
              </w:rPr>
            </w:rPrChange>
          </w:rPr>
          <w:t>17-31-102. Definiciones.</w:t>
        </w:r>
      </w:ins>
    </w:p>
    <w:p w14:paraId="7CF93F24" w14:textId="3EB87D82" w:rsidR="003B4541" w:rsidRPr="00B17A89" w:rsidRDefault="008D7C90" w:rsidP="00F751C7">
      <w:pPr>
        <w:pStyle w:val="ListParagraph"/>
        <w:numPr>
          <w:ilvl w:val="0"/>
          <w:numId w:val="1"/>
        </w:numPr>
        <w:spacing w:line="480" w:lineRule="auto"/>
        <w:rPr>
          <w:ins w:id="138" w:author="JOSE E GONZALEZ AVILA" w:date="2021-06-05T21:33:00Z"/>
          <w:rFonts w:ascii="Times New Roman" w:hAnsi="Times New Roman" w:cs="Times New Roman"/>
          <w:sz w:val="24"/>
          <w:szCs w:val="24"/>
          <w:lang w:val="es-PR"/>
          <w:rPrChange w:id="139" w:author="JOSE E GONZALEZ AVILA" w:date="2021-06-06T14:23:00Z">
            <w:rPr>
              <w:ins w:id="140" w:author="JOSE E GONZALEZ AVILA" w:date="2021-06-05T21:33:00Z"/>
              <w:lang w:val="es-PR"/>
            </w:rPr>
          </w:rPrChange>
        </w:rPr>
        <w:pPrChange w:id="141" w:author="JOSE E GONZALEZ AVILA" w:date="2021-06-06T19:06:00Z">
          <w:pPr>
            <w:pStyle w:val="ListParagraph"/>
            <w:numPr>
              <w:numId w:val="1"/>
            </w:numPr>
            <w:ind w:hanging="360"/>
          </w:pPr>
        </w:pPrChange>
      </w:pPr>
      <w:ins w:id="142" w:author="JOSE E GONZALEZ AVILA" w:date="2021-06-05T21:3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43" w:author="JOSE E GONZALEZ AVILA" w:date="2021-06-06T14:23:00Z">
              <w:rPr>
                <w:lang w:val="es-PR"/>
              </w:rPr>
            </w:rPrChange>
          </w:rPr>
          <w:t xml:space="preserve">Como son usados en este </w:t>
        </w:r>
      </w:ins>
      <w:ins w:id="144" w:author="JOSE E GONZALEZ AVILA" w:date="2021-06-06T01:27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14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capítulo</w:t>
        </w:r>
      </w:ins>
      <w:ins w:id="146" w:author="JOSE E GONZALEZ AVILA" w:date="2021-06-05T21:3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47" w:author="JOSE E GONZALEZ AVILA" w:date="2021-06-06T14:23:00Z">
              <w:rPr>
                <w:lang w:val="es-PR"/>
              </w:rPr>
            </w:rPrChange>
          </w:rPr>
          <w:t>:</w:t>
        </w:r>
      </w:ins>
    </w:p>
    <w:p w14:paraId="08C0B594" w14:textId="75DEC25D" w:rsidR="008D7C90" w:rsidRPr="00B17A89" w:rsidRDefault="008D7C90" w:rsidP="00F751C7">
      <w:pPr>
        <w:pStyle w:val="ListParagraph"/>
        <w:numPr>
          <w:ilvl w:val="1"/>
          <w:numId w:val="1"/>
        </w:numPr>
        <w:spacing w:line="480" w:lineRule="auto"/>
        <w:rPr>
          <w:ins w:id="148" w:author="JOSE E GONZALEZ AVILA" w:date="2021-06-05T21:34:00Z"/>
          <w:rFonts w:ascii="Times New Roman" w:hAnsi="Times New Roman" w:cs="Times New Roman"/>
          <w:sz w:val="24"/>
          <w:szCs w:val="24"/>
          <w:lang w:val="es-PR"/>
          <w:rPrChange w:id="149" w:author="JOSE E GONZALEZ AVILA" w:date="2021-06-06T14:23:00Z">
            <w:rPr>
              <w:ins w:id="150" w:author="JOSE E GONZALEZ AVILA" w:date="2021-06-05T21:34:00Z"/>
              <w:lang w:val="es-PR"/>
            </w:rPr>
          </w:rPrChange>
        </w:rPr>
        <w:pPrChange w:id="151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52" w:author="JOSE E GONZALEZ AVILA" w:date="2021-06-05T21:31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53" w:author="JOSE E GONZALEZ AVILA" w:date="2021-06-06T14:23:00Z">
              <w:rPr>
                <w:lang w:val="es-PR"/>
              </w:rPr>
            </w:rPrChange>
          </w:rPr>
          <w:t>“Ca</w:t>
        </w:r>
      </w:ins>
      <w:ins w:id="154" w:author="JOSE E GONZALEZ AVILA" w:date="2021-06-05T21:32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55" w:author="JOSE E GONZALEZ AVILA" w:date="2021-06-06T14:23:00Z">
              <w:rPr>
                <w:lang w:val="es-PR"/>
              </w:rPr>
            </w:rPrChange>
          </w:rPr>
          <w:t>dena de Bloques” significa lo que es definido en W.S. 34-29-106(g)(i);</w:t>
        </w:r>
      </w:ins>
    </w:p>
    <w:p w14:paraId="7DD353E1" w14:textId="183BBD04" w:rsidR="003B4541" w:rsidRPr="00B17A89" w:rsidRDefault="003B4541" w:rsidP="00F751C7">
      <w:pPr>
        <w:pStyle w:val="ListParagraph"/>
        <w:numPr>
          <w:ilvl w:val="1"/>
          <w:numId w:val="1"/>
        </w:numPr>
        <w:spacing w:line="480" w:lineRule="auto"/>
        <w:rPr>
          <w:ins w:id="156" w:author="JOSE E GONZALEZ AVILA" w:date="2021-06-05T21:34:00Z"/>
          <w:rFonts w:ascii="Times New Roman" w:hAnsi="Times New Roman" w:cs="Times New Roman"/>
          <w:sz w:val="24"/>
          <w:szCs w:val="24"/>
          <w:lang w:val="es-PR"/>
          <w:rPrChange w:id="157" w:author="JOSE E GONZALEZ AVILA" w:date="2021-06-06T14:23:00Z">
            <w:rPr>
              <w:ins w:id="158" w:author="JOSE E GONZALEZ AVILA" w:date="2021-06-05T21:34:00Z"/>
              <w:lang w:val="es-PR"/>
            </w:rPr>
          </w:rPrChange>
        </w:rPr>
        <w:pPrChange w:id="159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0" w:author="JOSE E GONZALEZ AVILA" w:date="2021-06-05T21:3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61" w:author="JOSE E GONZALEZ AVILA" w:date="2021-06-06T14:23:00Z">
              <w:rPr>
                <w:lang w:val="es-PR"/>
              </w:rPr>
            </w:rPrChange>
          </w:rPr>
          <w:t xml:space="preserve">“Organización </w:t>
        </w:r>
      </w:ins>
      <w:ins w:id="162" w:author="JOSE E GONZALEZ AVILA" w:date="2021-06-06T00:44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163" w:author="JOSE E GONZALEZ AVILA" w:date="2021-06-06T14:23:00Z">
              <w:rPr>
                <w:lang w:val="es-PR"/>
              </w:rPr>
            </w:rPrChange>
          </w:rPr>
          <w:t>d</w:t>
        </w:r>
      </w:ins>
      <w:ins w:id="164" w:author="JOSE E GONZALEZ AVILA" w:date="2021-06-05T21:3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65" w:author="JOSE E GONZALEZ AVILA" w:date="2021-06-06T14:23:00Z">
              <w:rPr>
                <w:lang w:val="es-PR"/>
              </w:rPr>
            </w:rPrChange>
          </w:rPr>
          <w:t xml:space="preserve">escentralizada </w:t>
        </w:r>
      </w:ins>
      <w:ins w:id="166" w:author="JOSE E GONZALEZ AVILA" w:date="2021-06-06T00:44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167" w:author="JOSE E GONZALEZ AVILA" w:date="2021-06-06T14:23:00Z">
              <w:rPr>
                <w:lang w:val="es-PR"/>
              </w:rPr>
            </w:rPrChange>
          </w:rPr>
          <w:t>autónoma</w:t>
        </w:r>
      </w:ins>
      <w:ins w:id="168" w:author="JOSE E GONZALEZ AVILA" w:date="2021-06-05T21:3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69" w:author="JOSE E GONZALEZ AVILA" w:date="2021-06-06T14:23:00Z">
              <w:rPr>
                <w:lang w:val="es-PR"/>
              </w:rPr>
            </w:rPrChange>
          </w:rPr>
          <w:t xml:space="preserve">” significa una compañía de responsabilidad limitada organizada bajo este </w:t>
        </w:r>
      </w:ins>
      <w:ins w:id="170" w:author="JOSE E GONZALEZ AVILA" w:date="2021-06-06T00:44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171" w:author="JOSE E GONZALEZ AVILA" w:date="2021-06-06T14:23:00Z">
              <w:rPr>
                <w:lang w:val="es-PR"/>
              </w:rPr>
            </w:rPrChange>
          </w:rPr>
          <w:t>capítulo</w:t>
        </w:r>
      </w:ins>
      <w:ins w:id="172" w:author="JOSE E GONZALEZ AVILA" w:date="2021-06-05T21:3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73" w:author="JOSE E GONZALEZ AVILA" w:date="2021-06-06T14:23:00Z">
              <w:rPr>
                <w:lang w:val="es-PR"/>
              </w:rPr>
            </w:rPrChange>
          </w:rPr>
          <w:t>;</w:t>
        </w:r>
      </w:ins>
    </w:p>
    <w:p w14:paraId="15C140EB" w14:textId="61B4444D" w:rsidR="003B4541" w:rsidRPr="00B17A89" w:rsidRDefault="003B4541" w:rsidP="00F751C7">
      <w:pPr>
        <w:pStyle w:val="ListParagraph"/>
        <w:numPr>
          <w:ilvl w:val="1"/>
          <w:numId w:val="1"/>
        </w:numPr>
        <w:spacing w:line="480" w:lineRule="auto"/>
        <w:rPr>
          <w:ins w:id="174" w:author="JOSE E GONZALEZ AVILA" w:date="2021-06-06T00:24:00Z"/>
          <w:rFonts w:ascii="Times New Roman" w:hAnsi="Times New Roman" w:cs="Times New Roman"/>
          <w:sz w:val="24"/>
          <w:szCs w:val="24"/>
          <w:lang w:val="es-PR"/>
          <w:rPrChange w:id="175" w:author="JOSE E GONZALEZ AVILA" w:date="2021-06-06T14:23:00Z">
            <w:rPr>
              <w:ins w:id="176" w:author="JOSE E GONZALEZ AVILA" w:date="2021-06-06T00:24:00Z"/>
              <w:lang w:val="es-PR"/>
            </w:rPr>
          </w:rPrChange>
        </w:rPr>
        <w:pPrChange w:id="177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78" w:author="JOSE E GONZALEZ AVILA" w:date="2021-06-05T21:3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79" w:author="JOSE E GONZALEZ AVILA" w:date="2021-06-06T14:23:00Z">
              <w:rPr>
                <w:lang w:val="es-PR"/>
              </w:rPr>
            </w:rPrChange>
          </w:rPr>
          <w:t>“Activo digital”</w:t>
        </w:r>
      </w:ins>
      <w:ins w:id="180" w:author="JOSE E GONZALEZ AVILA" w:date="2021-06-06T00:23:00Z">
        <w:r w:rsidR="0065249B" w:rsidRPr="00B17A89">
          <w:rPr>
            <w:rFonts w:ascii="Times New Roman" w:hAnsi="Times New Roman" w:cs="Times New Roman"/>
            <w:sz w:val="24"/>
            <w:szCs w:val="24"/>
            <w:lang w:val="es-PR"/>
            <w:rPrChange w:id="181" w:author="JOSE E GONZALEZ AVILA" w:date="2021-06-06T14:23:00Z">
              <w:rPr>
                <w:lang w:val="es-PR"/>
              </w:rPr>
            </w:rPrChange>
          </w:rPr>
          <w:t xml:space="preserve"> </w:t>
        </w:r>
      </w:ins>
      <w:ins w:id="182" w:author="JOSE E GONZALEZ AVILA" w:date="2021-06-06T00:44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183" w:author="JOSE E GONZALEZ AVILA" w:date="2021-06-06T14:23:00Z">
              <w:rPr>
                <w:lang w:val="es-PR"/>
              </w:rPr>
            </w:rPrChange>
          </w:rPr>
          <w:t>significa lo</w:t>
        </w:r>
      </w:ins>
      <w:ins w:id="184" w:author="JOSE E GONZALEZ AVILA" w:date="2021-06-06T00:23:00Z">
        <w:r w:rsidR="0065249B" w:rsidRPr="00B17A89">
          <w:rPr>
            <w:rFonts w:ascii="Times New Roman" w:hAnsi="Times New Roman" w:cs="Times New Roman"/>
            <w:sz w:val="24"/>
            <w:szCs w:val="24"/>
            <w:lang w:val="es-PR"/>
            <w:rPrChange w:id="185" w:author="JOSE E GONZALEZ AVILA" w:date="2021-06-06T14:23:00Z">
              <w:rPr>
                <w:lang w:val="es-PR"/>
              </w:rPr>
            </w:rPrChange>
          </w:rPr>
          <w:t xml:space="preserve"> definido en W.S</w:t>
        </w:r>
      </w:ins>
      <w:ins w:id="186" w:author="JOSE E GONZALEZ AVILA" w:date="2021-06-06T00:24:00Z">
        <w:r w:rsidR="0065249B" w:rsidRPr="00B17A89">
          <w:rPr>
            <w:rFonts w:ascii="Times New Roman" w:hAnsi="Times New Roman" w:cs="Times New Roman"/>
            <w:sz w:val="24"/>
            <w:szCs w:val="24"/>
            <w:lang w:val="es-PR"/>
            <w:rPrChange w:id="187" w:author="JOSE E GONZALEZ AVILA" w:date="2021-06-06T14:23:00Z">
              <w:rPr>
                <w:lang w:val="es-PR"/>
              </w:rPr>
            </w:rPrChange>
          </w:rPr>
          <w:t>. 34-29-101(a)(i)</w:t>
        </w:r>
      </w:ins>
      <w:ins w:id="188" w:author="JOSE E GONZALEZ AVILA" w:date="2021-06-06T00:29:00Z">
        <w:r w:rsidR="0065249B" w:rsidRPr="00B17A89">
          <w:rPr>
            <w:rFonts w:ascii="Times New Roman" w:hAnsi="Times New Roman" w:cs="Times New Roman"/>
            <w:sz w:val="24"/>
            <w:szCs w:val="24"/>
            <w:lang w:val="es-PR"/>
            <w:rPrChange w:id="189" w:author="JOSE E GONZALEZ AVILA" w:date="2021-06-06T14:23:00Z">
              <w:rPr>
                <w:lang w:val="es-PR"/>
              </w:rPr>
            </w:rPrChange>
          </w:rPr>
          <w:t>;</w:t>
        </w:r>
      </w:ins>
    </w:p>
    <w:p w14:paraId="01B3147D" w14:textId="0081479E" w:rsidR="0065249B" w:rsidRPr="00B17A89" w:rsidRDefault="0065249B" w:rsidP="00F751C7">
      <w:pPr>
        <w:pStyle w:val="ListParagraph"/>
        <w:numPr>
          <w:ilvl w:val="1"/>
          <w:numId w:val="1"/>
        </w:numPr>
        <w:spacing w:line="480" w:lineRule="auto"/>
        <w:rPr>
          <w:ins w:id="190" w:author="JOSE E GONZALEZ AVILA" w:date="2021-06-06T00:39:00Z"/>
          <w:rFonts w:ascii="Times New Roman" w:hAnsi="Times New Roman" w:cs="Times New Roman"/>
          <w:sz w:val="24"/>
          <w:szCs w:val="24"/>
          <w:lang w:val="es-PR"/>
          <w:rPrChange w:id="191" w:author="JOSE E GONZALEZ AVILA" w:date="2021-06-06T14:23:00Z">
            <w:rPr>
              <w:ins w:id="192" w:author="JOSE E GONZALEZ AVILA" w:date="2021-06-06T00:39:00Z"/>
              <w:lang w:val="es-PR"/>
            </w:rPr>
          </w:rPrChange>
        </w:rPr>
        <w:pPrChange w:id="193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94" w:author="JOSE E GONZALEZ AVILA" w:date="2021-06-06T00:29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95" w:author="JOSE E GONZALEZ AVILA" w:date="2021-06-06T14:23:00Z">
              <w:rPr>
                <w:lang w:val="es-PR"/>
              </w:rPr>
            </w:rPrChange>
          </w:rPr>
          <w:t>“organización autónoma de respo</w:t>
        </w:r>
      </w:ins>
      <w:ins w:id="196" w:author="JOSE E GONZALEZ AVILA" w:date="2021-06-06T00:3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197" w:author="JOSE E GONZALEZ AVILA" w:date="2021-06-06T14:23:00Z">
              <w:rPr>
                <w:lang w:val="es-PR"/>
              </w:rPr>
            </w:rPrChange>
          </w:rPr>
          <w:t>nsabilidad limitada”</w:t>
        </w:r>
      </w:ins>
      <w:ins w:id="198" w:author="JOSE E GONZALEZ AVILA" w:date="2021-06-06T00:38:00Z">
        <w:r w:rsidR="000C5BD6" w:rsidRPr="00B17A89">
          <w:rPr>
            <w:rFonts w:ascii="Times New Roman" w:hAnsi="Times New Roman" w:cs="Times New Roman"/>
            <w:sz w:val="24"/>
            <w:szCs w:val="24"/>
            <w:lang w:val="es-PR"/>
            <w:rPrChange w:id="199" w:author="JOSE E GONZALEZ AVILA" w:date="2021-06-06T14:23:00Z">
              <w:rPr>
                <w:lang w:val="es-PR"/>
              </w:rPr>
            </w:rPrChange>
          </w:rPr>
          <w:t xml:space="preserve"> </w:t>
        </w:r>
      </w:ins>
      <w:ins w:id="200" w:author="JOSE E GONZALEZ AVILA" w:date="2021-06-06T00:44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01" w:author="JOSE E GONZALEZ AVILA" w:date="2021-06-06T14:23:00Z">
              <w:rPr>
                <w:lang w:val="es-PR"/>
              </w:rPr>
            </w:rPrChange>
          </w:rPr>
          <w:t>o</w:t>
        </w:r>
      </w:ins>
      <w:ins w:id="202" w:author="JOSE E GONZALEZ AVILA" w:date="2021-06-06T00:38:00Z">
        <w:r w:rsidR="000C5BD6" w:rsidRPr="00B17A89">
          <w:rPr>
            <w:rFonts w:ascii="Times New Roman" w:hAnsi="Times New Roman" w:cs="Times New Roman"/>
            <w:sz w:val="24"/>
            <w:szCs w:val="24"/>
            <w:lang w:val="es-PR"/>
            <w:rPrChange w:id="203" w:author="JOSE E GONZALEZ AVILA" w:date="2021-06-06T14:23:00Z">
              <w:rPr>
                <w:lang w:val="es-PR"/>
              </w:rPr>
            </w:rPrChange>
          </w:rPr>
          <w:t xml:space="preserve"> “</w:t>
        </w:r>
      </w:ins>
      <w:ins w:id="204" w:author="JOSE E GONZALEZ AVILA" w:date="2021-06-06T14:27:00Z"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>OARL</w:t>
        </w:r>
      </w:ins>
      <w:ins w:id="205" w:author="JOSE E GONZALEZ AVILA" w:date="2021-06-06T00:38:00Z">
        <w:r w:rsidR="000C5BD6" w:rsidRPr="00B17A89">
          <w:rPr>
            <w:rFonts w:ascii="Times New Roman" w:hAnsi="Times New Roman" w:cs="Times New Roman"/>
            <w:sz w:val="24"/>
            <w:szCs w:val="24"/>
            <w:lang w:val="es-PR"/>
            <w:rPrChange w:id="206" w:author="JOSE E GONZALEZ AVILA" w:date="2021-06-06T14:23:00Z">
              <w:rPr>
                <w:lang w:val="es-PR"/>
              </w:rPr>
            </w:rPrChange>
          </w:rPr>
          <w:t>” significa organización descentralizada autónoma;</w:t>
        </w:r>
      </w:ins>
    </w:p>
    <w:p w14:paraId="23DAA57F" w14:textId="328CDAEC" w:rsidR="000C5BD6" w:rsidRPr="00B17A89" w:rsidRDefault="000C5BD6" w:rsidP="00F751C7">
      <w:pPr>
        <w:pStyle w:val="ListParagraph"/>
        <w:numPr>
          <w:ilvl w:val="1"/>
          <w:numId w:val="1"/>
        </w:numPr>
        <w:spacing w:line="480" w:lineRule="auto"/>
        <w:rPr>
          <w:ins w:id="207" w:author="JOSE E GONZALEZ AVILA" w:date="2021-06-06T00:54:00Z"/>
          <w:rFonts w:ascii="Times New Roman" w:hAnsi="Times New Roman" w:cs="Times New Roman"/>
          <w:sz w:val="24"/>
          <w:szCs w:val="24"/>
          <w:lang w:val="es-PR"/>
          <w:rPrChange w:id="208" w:author="JOSE E GONZALEZ AVILA" w:date="2021-06-06T14:23:00Z">
            <w:rPr>
              <w:ins w:id="209" w:author="JOSE E GONZALEZ AVILA" w:date="2021-06-06T00:54:00Z"/>
              <w:lang w:val="es-PR"/>
            </w:rPr>
          </w:rPrChange>
        </w:rPr>
        <w:pPrChange w:id="210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11" w:author="JOSE E GONZALEZ AVILA" w:date="2021-06-06T00:4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12" w:author="JOSE E GONZALEZ AVILA" w:date="2021-06-06T14:23:00Z">
              <w:rPr>
                <w:lang w:val="es-PR"/>
              </w:rPr>
            </w:rPrChange>
          </w:rPr>
          <w:t>“</w:t>
        </w:r>
      </w:ins>
      <w:ins w:id="213" w:author="JOSE E GONZALEZ AVILA" w:date="2021-06-06T00:44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14" w:author="JOSE E GONZALEZ AVILA" w:date="2021-06-06T14:23:00Z">
              <w:rPr>
                <w:lang w:val="es-PR"/>
              </w:rPr>
            </w:rPrChange>
          </w:rPr>
          <w:t>Mayoría</w:t>
        </w:r>
      </w:ins>
      <w:ins w:id="215" w:author="JOSE E GONZALEZ AVILA" w:date="2021-06-06T00:4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16" w:author="JOSE E GONZALEZ AVILA" w:date="2021-06-06T14:23:00Z">
              <w:rPr>
                <w:lang w:val="es-PR"/>
              </w:rPr>
            </w:rPrChange>
          </w:rPr>
          <w:t xml:space="preserve"> de los miembros,” significa la aprobación de </w:t>
        </w:r>
      </w:ins>
      <w:ins w:id="217" w:author="JOSE E GONZALEZ AVILA" w:date="2021-06-06T00:42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18" w:author="JOSE E GONZALEZ AVILA" w:date="2021-06-06T14:23:00Z">
              <w:rPr>
                <w:lang w:val="es-PR"/>
              </w:rPr>
            </w:rPrChange>
          </w:rPr>
          <w:t>más</w:t>
        </w:r>
      </w:ins>
      <w:ins w:id="219" w:author="JOSE E GONZALEZ AVILA" w:date="2021-06-06T00:4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20" w:author="JOSE E GONZALEZ AVILA" w:date="2021-06-06T14:23:00Z">
              <w:rPr>
                <w:lang w:val="es-PR"/>
              </w:rPr>
            </w:rPrChange>
          </w:rPr>
          <w:t xml:space="preserve"> de </w:t>
        </w:r>
      </w:ins>
      <w:ins w:id="221" w:author="JOSE E GONZALEZ AVILA" w:date="2021-06-06T00:52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22" w:author="JOSE E GONZALEZ AVILA" w:date="2021-06-06T14:23:00Z">
              <w:rPr>
                <w:lang w:val="es-PR"/>
              </w:rPr>
            </w:rPrChange>
          </w:rPr>
          <w:t xml:space="preserve">un </w:t>
        </w:r>
      </w:ins>
      <w:ins w:id="223" w:author="JOSE E GONZALEZ AVILA" w:date="2021-06-06T00:42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24" w:author="JOSE E GONZALEZ AVILA" w:date="2021-06-06T14:23:00Z">
              <w:rPr>
                <w:lang w:val="es-PR"/>
              </w:rPr>
            </w:rPrChange>
          </w:rPr>
          <w:t xml:space="preserve">cincuenta </w:t>
        </w:r>
      </w:ins>
      <w:ins w:id="225" w:author="JOSE E GONZALEZ AVILA" w:date="2021-06-06T02:21:00Z">
        <w:r w:rsidR="002A2C76" w:rsidRPr="00B17A89">
          <w:rPr>
            <w:rFonts w:ascii="Times New Roman" w:hAnsi="Times New Roman" w:cs="Times New Roman"/>
            <w:sz w:val="24"/>
            <w:szCs w:val="24"/>
            <w:lang w:val="es-PR"/>
            <w:rPrChange w:id="226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por ciento</w:t>
        </w:r>
      </w:ins>
      <w:ins w:id="227" w:author="JOSE E GONZALEZ AVILA" w:date="2021-06-06T00:4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28" w:author="JOSE E GONZALEZ AVILA" w:date="2021-06-06T14:23:00Z">
              <w:rPr>
                <w:lang w:val="es-PR"/>
              </w:rPr>
            </w:rPrChange>
          </w:rPr>
          <w:t xml:space="preserve"> (50%) </w:t>
        </w:r>
      </w:ins>
      <w:ins w:id="229" w:author="JOSE E GONZALEZ AVILA" w:date="2021-06-06T00:52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30" w:author="JOSE E GONZALEZ AVILA" w:date="2021-06-06T14:23:00Z">
              <w:rPr>
                <w:lang w:val="es-PR"/>
              </w:rPr>
            </w:rPrChange>
          </w:rPr>
          <w:t xml:space="preserve">de los intereses de los </w:t>
        </w:r>
      </w:ins>
      <w:ins w:id="231" w:author="JOSE E GONZALEZ AVILA" w:date="2021-06-06T00:4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32" w:author="JOSE E GONZALEZ AVILA" w:date="2021-06-06T14:23:00Z">
              <w:rPr>
                <w:lang w:val="es-PR"/>
              </w:rPr>
            </w:rPrChange>
          </w:rPr>
          <w:t>miembros participando</w:t>
        </w:r>
      </w:ins>
      <w:ins w:id="233" w:author="JOSE E GONZALEZ AVILA" w:date="2021-06-06T00:43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34" w:author="JOSE E GONZALEZ AVILA" w:date="2021-06-06T14:23:00Z">
              <w:rPr>
                <w:lang w:val="es-PR"/>
              </w:rPr>
            </w:rPrChange>
          </w:rPr>
          <w:t xml:space="preserve"> </w:t>
        </w:r>
      </w:ins>
      <w:ins w:id="235" w:author="JOSE E GONZALEZ AVILA" w:date="2021-06-06T00:49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36" w:author="JOSE E GONZALEZ AVILA" w:date="2021-06-06T14:23:00Z">
              <w:rPr>
                <w:lang w:val="es-PR"/>
              </w:rPr>
            </w:rPrChange>
          </w:rPr>
          <w:t>en sus intere</w:t>
        </w:r>
      </w:ins>
      <w:ins w:id="237" w:author="JOSE E GONZALEZ AVILA" w:date="2021-06-06T00:51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38" w:author="JOSE E GONZALEZ AVILA" w:date="2021-06-06T14:23:00Z">
              <w:rPr>
                <w:lang w:val="es-PR"/>
              </w:rPr>
            </w:rPrChange>
          </w:rPr>
          <w:t xml:space="preserve">ses </w:t>
        </w:r>
      </w:ins>
      <w:ins w:id="239" w:author="JOSE E GONZALEZ AVILA" w:date="2021-06-06T00:52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40" w:author="JOSE E GONZALEZ AVILA" w:date="2021-06-06T14:23:00Z">
              <w:rPr>
                <w:lang w:val="es-PR"/>
              </w:rPr>
            </w:rPrChange>
          </w:rPr>
          <w:t xml:space="preserve">en el voto </w:t>
        </w:r>
      </w:ins>
      <w:ins w:id="241" w:author="JOSE E GONZALEZ AVILA" w:date="2021-06-06T00:53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42" w:author="JOSE E GONZALEZ AVILA" w:date="2021-06-06T14:23:00Z">
              <w:rPr>
                <w:lang w:val="es-PR"/>
              </w:rPr>
            </w:rPrChange>
          </w:rPr>
          <w:t xml:space="preserve">donde un quorum de los miembros esta participando. Una persona </w:t>
        </w:r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43" w:author="JOSE E GONZALEZ AVILA" w:date="2021-06-06T14:23:00Z">
              <w:rPr>
                <w:lang w:val="es-PR"/>
              </w:rPr>
            </w:rPrChange>
          </w:rPr>
          <w:lastRenderedPageBreak/>
          <w:t>desasociada es un miembro según dispuesto por W.S&gt; 17-29-602 no deberá ser incluido pa</w:t>
        </w:r>
      </w:ins>
      <w:ins w:id="244" w:author="JOSE E GONZALEZ AVILA" w:date="2021-06-06T00:54:00Z">
        <w:r w:rsidR="00BC7320" w:rsidRPr="00B17A89">
          <w:rPr>
            <w:rFonts w:ascii="Times New Roman" w:hAnsi="Times New Roman" w:cs="Times New Roman"/>
            <w:sz w:val="24"/>
            <w:szCs w:val="24"/>
            <w:lang w:val="es-PR"/>
            <w:rPrChange w:id="245" w:author="JOSE E GONZALEZ AVILA" w:date="2021-06-06T14:23:00Z">
              <w:rPr>
                <w:lang w:val="es-PR"/>
              </w:rPr>
            </w:rPrChange>
          </w:rPr>
          <w:t xml:space="preserve">ra </w:t>
        </w:r>
        <w:r w:rsidR="002653DC" w:rsidRPr="00B17A89">
          <w:rPr>
            <w:rFonts w:ascii="Times New Roman" w:hAnsi="Times New Roman" w:cs="Times New Roman"/>
            <w:sz w:val="24"/>
            <w:szCs w:val="24"/>
            <w:lang w:val="es-PR"/>
            <w:rPrChange w:id="246" w:author="JOSE E GONZALEZ AVILA" w:date="2021-06-06T14:23:00Z">
              <w:rPr>
                <w:lang w:val="es-PR"/>
              </w:rPr>
            </w:rPrChange>
          </w:rPr>
          <w:t>los propósitos de calcular la mayoría de los miembros;</w:t>
        </w:r>
      </w:ins>
    </w:p>
    <w:p w14:paraId="6A19CA92" w14:textId="49C86428" w:rsidR="002653DC" w:rsidRPr="00B17A89" w:rsidRDefault="002653DC" w:rsidP="00F751C7">
      <w:pPr>
        <w:pStyle w:val="ListParagraph"/>
        <w:numPr>
          <w:ilvl w:val="1"/>
          <w:numId w:val="1"/>
        </w:numPr>
        <w:spacing w:line="480" w:lineRule="auto"/>
        <w:rPr>
          <w:ins w:id="247" w:author="JOSE E GONZALEZ AVILA" w:date="2021-06-06T01:10:00Z"/>
          <w:rFonts w:ascii="Times New Roman" w:hAnsi="Times New Roman" w:cs="Times New Roman"/>
          <w:sz w:val="24"/>
          <w:szCs w:val="24"/>
          <w:lang w:val="es-PR"/>
          <w:rPrChange w:id="248" w:author="JOSE E GONZALEZ AVILA" w:date="2021-06-06T14:23:00Z">
            <w:rPr>
              <w:ins w:id="249" w:author="JOSE E GONZALEZ AVILA" w:date="2021-06-06T01:10:00Z"/>
              <w:lang w:val="es-PR"/>
            </w:rPr>
          </w:rPrChange>
        </w:rPr>
        <w:pPrChange w:id="250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51" w:author="JOSE E GONZALEZ AVILA" w:date="2021-06-06T00:5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52" w:author="JOSE E GONZALEZ AVILA" w:date="2021-06-06T14:23:00Z">
              <w:rPr>
                <w:lang w:val="es-PR"/>
              </w:rPr>
            </w:rPrChange>
          </w:rPr>
          <w:t>“</w:t>
        </w:r>
      </w:ins>
      <w:ins w:id="253" w:author="JOSE E GONZALEZ AVILA" w:date="2021-06-06T01:08:00Z">
        <w:r w:rsidR="00C04CF3" w:rsidRPr="00B17A89">
          <w:rPr>
            <w:rFonts w:ascii="Times New Roman" w:hAnsi="Times New Roman" w:cs="Times New Roman"/>
            <w:sz w:val="24"/>
            <w:szCs w:val="24"/>
            <w:lang w:val="es-PR"/>
            <w:rPrChange w:id="254" w:author="JOSE E GONZALEZ AVILA" w:date="2021-06-06T14:23:00Z">
              <w:rPr>
                <w:lang w:val="es-PR"/>
              </w:rPr>
            </w:rPrChange>
          </w:rPr>
          <w:t>Interés</w:t>
        </w:r>
      </w:ins>
      <w:ins w:id="255" w:author="JOSE E GONZALEZ AVILA" w:date="2021-06-06T00:5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56" w:author="JOSE E GONZALEZ AVILA" w:date="2021-06-06T14:23:00Z">
              <w:rPr>
                <w:lang w:val="es-PR"/>
              </w:rPr>
            </w:rPrChange>
          </w:rPr>
          <w:t xml:space="preserve"> de </w:t>
        </w:r>
      </w:ins>
      <w:ins w:id="257" w:author="JOSE E GONZALEZ AVILA" w:date="2021-06-06T01:08:00Z">
        <w:r w:rsidR="00C04CF3" w:rsidRPr="00B17A89">
          <w:rPr>
            <w:rFonts w:ascii="Times New Roman" w:hAnsi="Times New Roman" w:cs="Times New Roman"/>
            <w:sz w:val="24"/>
            <w:szCs w:val="24"/>
            <w:lang w:val="es-PR"/>
            <w:rPrChange w:id="258" w:author="JOSE E GONZALEZ AVILA" w:date="2021-06-06T14:23:00Z">
              <w:rPr>
                <w:lang w:val="es-PR"/>
              </w:rPr>
            </w:rPrChange>
          </w:rPr>
          <w:t>Membresía</w:t>
        </w:r>
      </w:ins>
      <w:ins w:id="259" w:author="JOSE E GONZALEZ AVILA" w:date="2021-06-06T00:5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60" w:author="JOSE E GONZALEZ AVILA" w:date="2021-06-06T14:23:00Z">
              <w:rPr>
                <w:lang w:val="es-PR"/>
              </w:rPr>
            </w:rPrChange>
          </w:rPr>
          <w:t xml:space="preserve">” significa </w:t>
        </w:r>
      </w:ins>
      <w:ins w:id="261" w:author="JOSE E GONZALEZ AVILA" w:date="2021-06-06T01:09:00Z">
        <w:r w:rsidR="00C04CF3" w:rsidRPr="00B17A89">
          <w:rPr>
            <w:rFonts w:ascii="Times New Roman" w:hAnsi="Times New Roman" w:cs="Times New Roman"/>
            <w:sz w:val="24"/>
            <w:szCs w:val="24"/>
            <w:lang w:val="es-PR"/>
            <w:rPrChange w:id="262" w:author="JOSE E GONZALEZ AVILA" w:date="2021-06-06T14:23:00Z">
              <w:rPr>
                <w:lang w:val="es-PR"/>
              </w:rPr>
            </w:rPrChange>
          </w:rPr>
          <w:t xml:space="preserve">el interés en </w:t>
        </w:r>
      </w:ins>
      <w:ins w:id="263" w:author="JOSE E GONZALEZ AVILA" w:date="2021-06-06T00:5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64" w:author="JOSE E GONZALEZ AVILA" w:date="2021-06-06T14:23:00Z">
              <w:rPr>
                <w:lang w:val="es-PR"/>
              </w:rPr>
            </w:rPrChange>
          </w:rPr>
          <w:t xml:space="preserve">la </w:t>
        </w:r>
      </w:ins>
      <w:ins w:id="265" w:author="JOSE E GONZALEZ AVILA" w:date="2021-06-06T01:08:00Z">
        <w:r w:rsidR="00C04CF3" w:rsidRPr="00B17A89">
          <w:rPr>
            <w:rFonts w:ascii="Times New Roman" w:hAnsi="Times New Roman" w:cs="Times New Roman"/>
            <w:sz w:val="24"/>
            <w:szCs w:val="24"/>
            <w:lang w:val="es-PR"/>
            <w:rPrChange w:id="266" w:author="JOSE E GONZALEZ AVILA" w:date="2021-06-06T14:23:00Z">
              <w:rPr>
                <w:lang w:val="es-PR"/>
              </w:rPr>
            </w:rPrChange>
          </w:rPr>
          <w:t xml:space="preserve">participación </w:t>
        </w:r>
      </w:ins>
      <w:ins w:id="267" w:author="JOSE E GONZALEZ AVILA" w:date="2021-06-06T01:09:00Z">
        <w:r w:rsidR="00C04CF3" w:rsidRPr="00B17A89">
          <w:rPr>
            <w:rFonts w:ascii="Times New Roman" w:hAnsi="Times New Roman" w:cs="Times New Roman"/>
            <w:sz w:val="24"/>
            <w:szCs w:val="24"/>
            <w:lang w:val="es-PR"/>
            <w:rPrChange w:id="268" w:author="JOSE E GONZALEZ AVILA" w:date="2021-06-06T14:23:00Z">
              <w:rPr>
                <w:lang w:val="es-PR"/>
              </w:rPr>
            </w:rPrChange>
          </w:rPr>
          <w:t>en una organización descentralizada autónoma manejada por miembro, lo cual puede ser definido en los artículos de organización de la entidad, contrato inte</w:t>
        </w:r>
      </w:ins>
      <w:ins w:id="269" w:author="JOSE E GONZALEZ AVILA" w:date="2021-06-06T01:10:00Z">
        <w:r w:rsidR="00C04CF3" w:rsidRPr="00B17A89">
          <w:rPr>
            <w:rFonts w:ascii="Times New Roman" w:hAnsi="Times New Roman" w:cs="Times New Roman"/>
            <w:sz w:val="24"/>
            <w:szCs w:val="24"/>
            <w:lang w:val="es-PR"/>
            <w:rPrChange w:id="270" w:author="JOSE E GONZALEZ AVILA" w:date="2021-06-06T14:23:00Z">
              <w:rPr>
                <w:lang w:val="es-PR"/>
              </w:rPr>
            </w:rPrChange>
          </w:rPr>
          <w:t>ligente o acuerdo de operación;</w:t>
        </w:r>
      </w:ins>
    </w:p>
    <w:p w14:paraId="27B7209C" w14:textId="148AA713" w:rsidR="00C04CF3" w:rsidRPr="00B17A89" w:rsidRDefault="00C04CF3" w:rsidP="00F751C7">
      <w:pPr>
        <w:pStyle w:val="ListParagraph"/>
        <w:numPr>
          <w:ilvl w:val="1"/>
          <w:numId w:val="1"/>
        </w:numPr>
        <w:spacing w:line="480" w:lineRule="auto"/>
        <w:rPr>
          <w:ins w:id="271" w:author="JOSE E GONZALEZ AVILA" w:date="2021-06-06T01:10:00Z"/>
          <w:rFonts w:ascii="Times New Roman" w:hAnsi="Times New Roman" w:cs="Times New Roman"/>
          <w:sz w:val="24"/>
          <w:szCs w:val="24"/>
          <w:lang w:val="es-PR"/>
          <w:rPrChange w:id="272" w:author="JOSE E GONZALEZ AVILA" w:date="2021-06-06T14:23:00Z">
            <w:rPr>
              <w:ins w:id="273" w:author="JOSE E GONZALEZ AVILA" w:date="2021-06-06T01:10:00Z"/>
              <w:lang w:val="es-PR"/>
            </w:rPr>
          </w:rPrChange>
        </w:rPr>
        <w:pPrChange w:id="274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75" w:author="JOSE E GONZALEZ AVILA" w:date="2021-06-06T01:1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76" w:author="JOSE E GONZALEZ AVILA" w:date="2021-06-06T14:23:00Z">
              <w:rPr>
                <w:lang w:val="es-PR"/>
              </w:rPr>
            </w:rPrChange>
          </w:rPr>
          <w:t>‘cadena de bloques abierta’ significa una cadena de bloques tal como es definido en W.S. 34-29-106(g)(i) que es públicamente accesible y su registro de transacciones es transparente;</w:t>
        </w:r>
      </w:ins>
    </w:p>
    <w:p w14:paraId="26383342" w14:textId="0575EA24" w:rsidR="00C04CF3" w:rsidRPr="00B17A89" w:rsidRDefault="00C04CF3" w:rsidP="00F751C7">
      <w:pPr>
        <w:pStyle w:val="ListParagraph"/>
        <w:numPr>
          <w:ilvl w:val="1"/>
          <w:numId w:val="1"/>
        </w:numPr>
        <w:spacing w:line="480" w:lineRule="auto"/>
        <w:rPr>
          <w:ins w:id="277" w:author="JOSE E GONZALEZ AVILA" w:date="2021-06-06T01:11:00Z"/>
          <w:rFonts w:ascii="Times New Roman" w:hAnsi="Times New Roman" w:cs="Times New Roman"/>
          <w:sz w:val="24"/>
          <w:szCs w:val="24"/>
          <w:lang w:val="es-PR"/>
          <w:rPrChange w:id="278" w:author="JOSE E GONZALEZ AVILA" w:date="2021-06-06T14:23:00Z">
            <w:rPr>
              <w:ins w:id="279" w:author="JOSE E GONZALEZ AVILA" w:date="2021-06-06T01:11:00Z"/>
              <w:lang w:val="es-PR"/>
            </w:rPr>
          </w:rPrChange>
        </w:rPr>
        <w:pPrChange w:id="280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1" w:author="JOSE E GONZALEZ AVILA" w:date="2021-06-06T01:1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82" w:author="JOSE E GONZALEZ AVILA" w:date="2021-06-06T14:23:00Z">
              <w:rPr>
                <w:lang w:val="es-PR"/>
              </w:rPr>
            </w:rPrChange>
          </w:rPr>
          <w:t>‘quo</w:t>
        </w:r>
      </w:ins>
      <w:ins w:id="283" w:author="JOSE E GONZALEZ AVILA" w:date="2021-06-06T01:11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84" w:author="JOSE E GONZALEZ AVILA" w:date="2021-06-06T14:23:00Z">
              <w:rPr>
                <w:lang w:val="es-PR"/>
              </w:rPr>
            </w:rPrChange>
          </w:rPr>
          <w:t xml:space="preserve">rum’ significa un requisito mínimo en la suma de los intereses de </w:t>
        </w:r>
      </w:ins>
      <w:ins w:id="285" w:author="JOSE E GONZALEZ AVILA" w:date="2021-06-06T01:13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86" w:author="JOSE E GONZALEZ AVILA" w:date="2021-06-06T14:23:00Z">
              <w:rPr>
                <w:lang w:val="es-PR"/>
              </w:rPr>
            </w:rPrChange>
          </w:rPr>
          <w:t>membresía</w:t>
        </w:r>
      </w:ins>
      <w:ins w:id="287" w:author="JOSE E GONZALEZ AVILA" w:date="2021-06-06T01:11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88" w:author="JOSE E GONZALEZ AVILA" w:date="2021-06-06T14:23:00Z">
              <w:rPr>
                <w:lang w:val="es-PR"/>
              </w:rPr>
            </w:rPrChange>
          </w:rPr>
          <w:t xml:space="preserve"> participando en un voto para que el voto sea </w:t>
        </w:r>
      </w:ins>
      <w:ins w:id="289" w:author="JOSE E GONZALEZ AVILA" w:date="2021-06-06T01:13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90" w:author="JOSE E GONZALEZ AVILA" w:date="2021-06-06T14:23:00Z">
              <w:rPr>
                <w:lang w:val="es-PR"/>
              </w:rPr>
            </w:rPrChange>
          </w:rPr>
          <w:t>válido</w:t>
        </w:r>
      </w:ins>
      <w:ins w:id="291" w:author="JOSE E GONZALEZ AVILA" w:date="2021-06-06T01:11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92" w:author="JOSE E GONZALEZ AVILA" w:date="2021-06-06T14:23:00Z">
              <w:rPr>
                <w:lang w:val="es-PR"/>
              </w:rPr>
            </w:rPrChange>
          </w:rPr>
          <w:t>;</w:t>
        </w:r>
      </w:ins>
    </w:p>
    <w:p w14:paraId="0E0CE787" w14:textId="000B2E8A" w:rsidR="00C04CF3" w:rsidRPr="00B17A89" w:rsidRDefault="00C04CF3" w:rsidP="00F751C7">
      <w:pPr>
        <w:pStyle w:val="ListParagraph"/>
        <w:numPr>
          <w:ilvl w:val="1"/>
          <w:numId w:val="1"/>
        </w:numPr>
        <w:spacing w:line="480" w:lineRule="auto"/>
        <w:rPr>
          <w:ins w:id="293" w:author="JOSE E GONZALEZ AVILA" w:date="2021-06-06T01:26:00Z"/>
          <w:rFonts w:ascii="Times New Roman" w:hAnsi="Times New Roman" w:cs="Times New Roman"/>
          <w:sz w:val="24"/>
          <w:szCs w:val="24"/>
          <w:lang w:val="es-PR"/>
          <w:rPrChange w:id="294" w:author="JOSE E GONZALEZ AVILA" w:date="2021-06-06T14:23:00Z">
            <w:rPr>
              <w:ins w:id="295" w:author="JOSE E GONZALEZ AVILA" w:date="2021-06-06T01:26:00Z"/>
              <w:lang w:val="es-PR"/>
            </w:rPr>
          </w:rPrChange>
        </w:rPr>
        <w:pPrChange w:id="296" w:author="JOSE E GONZALEZ AVILA" w:date="2021-06-06T19:0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97" w:author="JOSE E GONZALEZ AVILA" w:date="2021-06-06T01:13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298" w:author="JOSE E GONZALEZ AVILA" w:date="2021-06-06T14:23:00Z">
              <w:rPr>
                <w:lang w:val="es-PR"/>
              </w:rPr>
            </w:rPrChange>
          </w:rPr>
          <w:t>“contrato inteligente’ significa una transacción automatizada, tal como es definido en W</w:t>
        </w:r>
      </w:ins>
      <w:ins w:id="299" w:author="JOSE E GONZALEZ AVILA" w:date="2021-06-06T01:1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00" w:author="JOSE E GONZALEZ AVILA" w:date="2021-06-06T14:23:00Z">
              <w:rPr>
                <w:lang w:val="es-PR"/>
              </w:rPr>
            </w:rPrChange>
          </w:rPr>
          <w:t>.S</w:t>
        </w:r>
      </w:ins>
      <w:ins w:id="301" w:author="JOSE E GONZALEZ AVILA" w:date="2021-06-06T01:22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02" w:author="JOSE E GONZALEZ AVILA" w:date="2021-06-06T14:23:00Z">
              <w:rPr>
                <w:lang w:val="es-PR"/>
              </w:rPr>
            </w:rPrChange>
          </w:rPr>
          <w:t>.</w:t>
        </w:r>
      </w:ins>
      <w:ins w:id="303" w:author="JOSE E GONZALEZ AVILA" w:date="2021-06-06T01:1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04" w:author="JOSE E GONZALEZ AVILA" w:date="2021-06-06T14:23:00Z">
              <w:rPr>
                <w:lang w:val="es-PR"/>
              </w:rPr>
            </w:rPrChange>
          </w:rPr>
          <w:t xml:space="preserve"> 40-21-102(a)(</w:t>
        </w:r>
        <w:proofErr w:type="spellStart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05" w:author="JOSE E GONZALEZ AVILA" w:date="2021-06-06T14:23:00Z">
              <w:rPr>
                <w:lang w:val="es-PR"/>
              </w:rPr>
            </w:rPrChange>
          </w:rPr>
          <w:t>ii</w:t>
        </w:r>
        <w:proofErr w:type="spellEnd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06" w:author="JOSE E GONZALEZ AVILA" w:date="2021-06-06T14:23:00Z">
              <w:rPr>
                <w:lang w:val="es-PR"/>
              </w:rPr>
            </w:rPrChange>
          </w:rPr>
          <w:t xml:space="preserve">) o cualquier análogo substancialmente </w:t>
        </w:r>
      </w:ins>
      <w:ins w:id="307" w:author="JOSE E GONZALEZ AVILA" w:date="2021-06-06T01:21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08" w:author="JOSE E GONZALEZ AVILA" w:date="2021-06-06T14:23:00Z">
              <w:rPr>
                <w:lang w:val="es-PR"/>
              </w:rPr>
            </w:rPrChange>
          </w:rPr>
          <w:t>similar</w:t>
        </w:r>
      </w:ins>
      <w:ins w:id="309" w:author="JOSE E GONZALEZ AVILA" w:date="2021-06-06T01:22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10" w:author="JOSE E GONZALEZ AVILA" w:date="2021-06-06T14:23:00Z">
              <w:rPr>
                <w:lang w:val="es-PR"/>
              </w:rPr>
            </w:rPrChange>
          </w:rPr>
          <w:t xml:space="preserve">, el cual es compuesto de código, texto, o lenguaje de programación que ejecute los términos de un acuerdo y el cual </w:t>
        </w:r>
      </w:ins>
      <w:ins w:id="311" w:author="JOSE E GONZALEZ AVILA" w:date="2021-06-06T01:23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12" w:author="JOSE E GONZALEZ AVILA" w:date="2021-06-06T14:23:00Z">
              <w:rPr>
                <w:lang w:val="es-PR"/>
              </w:rPr>
            </w:rPrChange>
          </w:rPr>
          <w:t xml:space="preserve">puede incluir tomar custodia de y transferir un activo, administrando votos de </w:t>
        </w:r>
      </w:ins>
      <w:ins w:id="313" w:author="JOSE E GONZALEZ AVILA" w:date="2021-06-06T01:25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14" w:author="JOSE E GONZALEZ AVILA" w:date="2021-06-06T14:23:00Z">
              <w:rPr>
                <w:lang w:val="es-PR"/>
              </w:rPr>
            </w:rPrChange>
          </w:rPr>
          <w:t>interés</w:t>
        </w:r>
      </w:ins>
      <w:ins w:id="315" w:author="JOSE E GONZALEZ AVILA" w:date="2021-06-06T01:23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16" w:author="JOSE E GONZALEZ AVILA" w:date="2021-06-06T14:23:00Z">
              <w:rPr>
                <w:lang w:val="es-PR"/>
              </w:rPr>
            </w:rPrChange>
          </w:rPr>
          <w:t xml:space="preserve"> de membresía </w:t>
        </w:r>
      </w:ins>
      <w:ins w:id="317" w:author="JOSE E GONZALEZ AVILA" w:date="2021-06-06T01:25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18" w:author="JOSE E GONZALEZ AVILA" w:date="2021-06-06T14:23:00Z">
              <w:rPr>
                <w:lang w:val="es-PR"/>
              </w:rPr>
            </w:rPrChange>
          </w:rPr>
          <w:t xml:space="preserve">con respeto a una organización descentralizada autónoma o emitiendo </w:t>
        </w:r>
      </w:ins>
      <w:ins w:id="319" w:author="JOSE E GONZALEZ AVILA" w:date="2021-06-06T01:26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20" w:author="JOSE E GONZALEZ AVILA" w:date="2021-06-06T14:23:00Z">
              <w:rPr>
                <w:lang w:val="es-PR"/>
              </w:rPr>
            </w:rPrChange>
          </w:rPr>
          <w:t xml:space="preserve">instrucciones ejecutables para estas acciones, basado en la ocurrencia o no-ocurrencia de una condición </w:t>
        </w:r>
      </w:ins>
      <w:ins w:id="321" w:author="JOSE E GONZALEZ AVILA" w:date="2021-06-06T01:27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22" w:author="JOSE E GONZALEZ AVILA" w:date="2021-06-06T14:23:00Z">
              <w:rPr>
                <w:lang w:val="es-PR"/>
              </w:rPr>
            </w:rPrChange>
          </w:rPr>
          <w:t>especificada</w:t>
        </w:r>
      </w:ins>
      <w:ins w:id="323" w:author="JOSE E GONZALEZ AVILA" w:date="2021-06-06T01:26:00Z">
        <w:r w:rsidR="00921218" w:rsidRPr="00B17A89">
          <w:rPr>
            <w:rFonts w:ascii="Times New Roman" w:hAnsi="Times New Roman" w:cs="Times New Roman"/>
            <w:sz w:val="24"/>
            <w:szCs w:val="24"/>
            <w:lang w:val="es-PR"/>
            <w:rPrChange w:id="324" w:author="JOSE E GONZALEZ AVILA" w:date="2021-06-06T14:23:00Z">
              <w:rPr>
                <w:lang w:val="es-PR"/>
              </w:rPr>
            </w:rPrChange>
          </w:rPr>
          <w:t xml:space="preserve">. </w:t>
        </w:r>
      </w:ins>
    </w:p>
    <w:p w14:paraId="19631BAD" w14:textId="148B44E8" w:rsidR="00921218" w:rsidRPr="00B17A89" w:rsidRDefault="00921218" w:rsidP="00F751C7">
      <w:pPr>
        <w:spacing w:line="480" w:lineRule="auto"/>
        <w:rPr>
          <w:ins w:id="325" w:author="JOSE E GONZALEZ AVILA" w:date="2021-06-06T01:30:00Z"/>
          <w:rFonts w:ascii="Times New Roman" w:hAnsi="Times New Roman" w:cs="Times New Roman"/>
          <w:sz w:val="24"/>
          <w:szCs w:val="24"/>
          <w:lang w:val="es-PR"/>
          <w:rPrChange w:id="326" w:author="JOSE E GONZALEZ AVILA" w:date="2021-06-06T14:23:00Z">
            <w:rPr>
              <w:ins w:id="327" w:author="JOSE E GONZALEZ AVILA" w:date="2021-06-06T01:30:00Z"/>
              <w:rFonts w:ascii="Times New Roman" w:hAnsi="Times New Roman" w:cs="Times New Roman"/>
              <w:sz w:val="24"/>
              <w:szCs w:val="24"/>
              <w:lang w:val="es-PR"/>
            </w:rPr>
          </w:rPrChange>
        </w:rPr>
        <w:pPrChange w:id="328" w:author="JOSE E GONZALEZ AVILA" w:date="2021-06-06T19:06:00Z">
          <w:pPr/>
        </w:pPrChange>
      </w:pPr>
      <w:ins w:id="329" w:author="JOSE E GONZALEZ AVILA" w:date="2021-06-06T01:26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30" w:author="JOSE E GONZALEZ AVILA" w:date="2021-06-06T14:23:00Z">
              <w:rPr>
                <w:lang w:val="es-PR"/>
              </w:rPr>
            </w:rPrChange>
          </w:rPr>
          <w:t xml:space="preserve">17-31-103. Aplicación de la Ley de </w:t>
        </w:r>
      </w:ins>
      <w:ins w:id="331" w:author="JOSE E GONZALEZ AVILA" w:date="2021-06-06T01:27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32" w:author="JOSE E GONZALEZ AVILA" w:date="2021-06-06T14:23:00Z">
              <w:rPr>
                <w:lang w:val="es-PR"/>
              </w:rPr>
            </w:rPrChange>
          </w:rPr>
          <w:t>Compañías</w:t>
        </w:r>
      </w:ins>
      <w:ins w:id="333" w:author="JOSE E GONZALEZ AVILA" w:date="2021-06-06T01:26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34" w:author="JOSE E GONZALEZ AVILA" w:date="2021-06-06T14:23:00Z">
              <w:rPr>
                <w:lang w:val="es-PR"/>
              </w:rPr>
            </w:rPrChange>
          </w:rPr>
          <w:t xml:space="preserve"> de </w:t>
        </w:r>
      </w:ins>
      <w:ins w:id="335" w:author="JOSE E GONZALEZ AVILA" w:date="2021-06-06T01:27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36" w:author="JOSE E GONZALEZ AVILA" w:date="2021-06-06T14:23:00Z">
              <w:rPr>
                <w:lang w:val="es-PR"/>
              </w:rPr>
            </w:rPrChange>
          </w:rPr>
          <w:t xml:space="preserve">Responsabilidad Limitada de Wyoming. </w:t>
        </w:r>
      </w:ins>
    </w:p>
    <w:p w14:paraId="3DDF41DC" w14:textId="2E54F898" w:rsidR="00315FA9" w:rsidRPr="00B17A89" w:rsidRDefault="00315FA9" w:rsidP="00F751C7">
      <w:pPr>
        <w:pStyle w:val="ListParagraph"/>
        <w:numPr>
          <w:ilvl w:val="0"/>
          <w:numId w:val="2"/>
        </w:numPr>
        <w:spacing w:line="480" w:lineRule="auto"/>
        <w:rPr>
          <w:ins w:id="337" w:author="JOSE E GONZALEZ AVILA" w:date="2021-06-06T01:39:00Z"/>
          <w:rFonts w:ascii="Times New Roman" w:hAnsi="Times New Roman" w:cs="Times New Roman"/>
          <w:sz w:val="24"/>
          <w:szCs w:val="24"/>
          <w:lang w:val="es-PR"/>
          <w:rPrChange w:id="338" w:author="JOSE E GONZALEZ AVILA" w:date="2021-06-06T14:23:00Z">
            <w:rPr>
              <w:ins w:id="339" w:author="JOSE E GONZALEZ AVILA" w:date="2021-06-06T01:39:00Z"/>
              <w:rFonts w:ascii="Times New Roman" w:hAnsi="Times New Roman" w:cs="Times New Roman"/>
              <w:sz w:val="24"/>
              <w:szCs w:val="24"/>
              <w:lang w:val="es-PR"/>
            </w:rPr>
          </w:rPrChange>
        </w:rPr>
        <w:pPrChange w:id="340" w:author="JOSE E GONZALEZ AVILA" w:date="2021-06-06T19:06:00Z">
          <w:pPr>
            <w:pStyle w:val="ListParagraph"/>
            <w:numPr>
              <w:numId w:val="2"/>
            </w:numPr>
            <w:ind w:hanging="360"/>
          </w:pPr>
        </w:pPrChange>
      </w:pPr>
      <w:ins w:id="341" w:author="JOSE E GONZALEZ AVILA" w:date="2021-06-06T01:3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42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Una organización descentralizada autónoma es una compañía de responsabilidad limitada </w:t>
        </w:r>
        <w:proofErr w:type="gramStart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4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cuyo artículos</w:t>
        </w:r>
        <w:proofErr w:type="gramEnd"/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44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de incorporación contiene una </w:t>
        </w:r>
      </w:ins>
      <w:ins w:id="345" w:author="JOSE E GONZALEZ AVILA" w:date="2021-06-06T01:31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46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declaración</w:t>
        </w:r>
      </w:ins>
      <w:ins w:id="347" w:author="JOSE E GONZALEZ AVILA" w:date="2021-06-06T01:3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48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de que la compañía es una organización descentralizada autónoma tal como</w:t>
        </w:r>
      </w:ins>
      <w:ins w:id="349" w:author="JOSE E GONZALEZ AVILA" w:date="2021-06-06T01:31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50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es descrito en la subsección (c) de esta sección. </w:t>
        </w:r>
      </w:ins>
    </w:p>
    <w:p w14:paraId="0CD19A7E" w14:textId="721591FD" w:rsidR="00315FA9" w:rsidRPr="00B17A89" w:rsidRDefault="00315FA9" w:rsidP="00F751C7">
      <w:pPr>
        <w:pStyle w:val="ListParagraph"/>
        <w:numPr>
          <w:ilvl w:val="0"/>
          <w:numId w:val="2"/>
        </w:numPr>
        <w:spacing w:line="480" w:lineRule="auto"/>
        <w:rPr>
          <w:ins w:id="351" w:author="JOSE E GONZALEZ AVILA" w:date="2021-06-06T01:40:00Z"/>
          <w:rFonts w:ascii="Times New Roman" w:hAnsi="Times New Roman" w:cs="Times New Roman"/>
          <w:sz w:val="24"/>
          <w:szCs w:val="24"/>
          <w:lang w:val="es-PR"/>
          <w:rPrChange w:id="352" w:author="JOSE E GONZALEZ AVILA" w:date="2021-06-06T14:23:00Z">
            <w:rPr>
              <w:ins w:id="353" w:author="JOSE E GONZALEZ AVILA" w:date="2021-06-06T01:40:00Z"/>
              <w:rFonts w:ascii="Times New Roman" w:hAnsi="Times New Roman" w:cs="Times New Roman"/>
              <w:sz w:val="24"/>
              <w:szCs w:val="24"/>
              <w:lang w:val="es-PR"/>
            </w:rPr>
          </w:rPrChange>
        </w:rPr>
        <w:pPrChange w:id="354" w:author="JOSE E GONZALEZ AVILA" w:date="2021-06-06T19:06:00Z">
          <w:pPr>
            <w:pStyle w:val="ListParagraph"/>
            <w:numPr>
              <w:numId w:val="2"/>
            </w:numPr>
            <w:ind w:hanging="360"/>
          </w:pPr>
        </w:pPrChange>
      </w:pPr>
      <w:ins w:id="355" w:author="JOSE E GONZALEZ AVILA" w:date="2021-06-06T01:39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56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lastRenderedPageBreak/>
          <w:t xml:space="preserve">Una compañía de responsabilidad limitada formada bajo la Ley de </w:t>
        </w:r>
      </w:ins>
      <w:ins w:id="357" w:author="JOSE E GONZALEZ AVILA" w:date="2021-06-06T02:21:00Z">
        <w:r w:rsidR="002A2C76" w:rsidRPr="00B17A89">
          <w:rPr>
            <w:rFonts w:ascii="Times New Roman" w:hAnsi="Times New Roman" w:cs="Times New Roman"/>
            <w:sz w:val="24"/>
            <w:szCs w:val="24"/>
            <w:lang w:val="es-PR"/>
            <w:rPrChange w:id="358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Compañías</w:t>
        </w:r>
      </w:ins>
      <w:ins w:id="359" w:author="JOSE E GONZALEZ AVILA" w:date="2021-06-06T01:39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60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de Responsabilidad de Wyoming, W.S. 17-29-101</w:t>
        </w:r>
        <w:r w:rsidR="000B1CC0" w:rsidRPr="00B17A89">
          <w:rPr>
            <w:rFonts w:ascii="Times New Roman" w:hAnsi="Times New Roman" w:cs="Times New Roman"/>
            <w:sz w:val="24"/>
            <w:szCs w:val="24"/>
            <w:lang w:val="es-PR"/>
            <w:rPrChange w:id="361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hasta 17-29-1102, podrá convertir a una organización descentr</w:t>
        </w:r>
      </w:ins>
      <w:ins w:id="362" w:author="JOSE E GONZALEZ AVILA" w:date="2021-06-06T01:40:00Z">
        <w:r w:rsidR="000B1CC0" w:rsidRPr="00B17A89">
          <w:rPr>
            <w:rFonts w:ascii="Times New Roman" w:hAnsi="Times New Roman" w:cs="Times New Roman"/>
            <w:sz w:val="24"/>
            <w:szCs w:val="24"/>
            <w:lang w:val="es-PR"/>
            <w:rPrChange w:id="36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alizada autónoma enmendando sus artículos de organización para incluir la </w:t>
        </w:r>
      </w:ins>
      <w:ins w:id="364" w:author="JOSE E GONZALEZ AVILA" w:date="2021-06-06T02:21:00Z">
        <w:r w:rsidR="002A2C76" w:rsidRPr="00B17A89">
          <w:rPr>
            <w:rFonts w:ascii="Times New Roman" w:hAnsi="Times New Roman" w:cs="Times New Roman"/>
            <w:sz w:val="24"/>
            <w:szCs w:val="24"/>
            <w:lang w:val="es-PR"/>
            <w:rPrChange w:id="36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declaración</w:t>
        </w:r>
      </w:ins>
      <w:ins w:id="366" w:author="JOSE E GONZALEZ AVILA" w:date="2021-06-06T01:40:00Z">
        <w:r w:rsidR="000B1CC0" w:rsidRPr="00B17A89">
          <w:rPr>
            <w:rFonts w:ascii="Times New Roman" w:hAnsi="Times New Roman" w:cs="Times New Roman"/>
            <w:sz w:val="24"/>
            <w:szCs w:val="24"/>
            <w:lang w:val="es-PR"/>
            <w:rPrChange w:id="367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requerida por subsecciones (a) y (c) de esta </w:t>
        </w:r>
      </w:ins>
      <w:ins w:id="368" w:author="JOSE E GONZALEZ AVILA" w:date="2021-06-06T02:21:00Z">
        <w:r w:rsidR="002A2C76" w:rsidRPr="00B17A89">
          <w:rPr>
            <w:rFonts w:ascii="Times New Roman" w:hAnsi="Times New Roman" w:cs="Times New Roman"/>
            <w:sz w:val="24"/>
            <w:szCs w:val="24"/>
            <w:lang w:val="es-PR"/>
            <w:rPrChange w:id="369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sección</w:t>
        </w:r>
      </w:ins>
      <w:ins w:id="370" w:author="JOSE E GONZALEZ AVILA" w:date="2021-06-06T01:40:00Z">
        <w:r w:rsidR="000B1CC0" w:rsidRPr="00B17A89">
          <w:rPr>
            <w:rFonts w:ascii="Times New Roman" w:hAnsi="Times New Roman" w:cs="Times New Roman"/>
            <w:sz w:val="24"/>
            <w:szCs w:val="24"/>
            <w:lang w:val="es-PR"/>
            <w:rPrChange w:id="371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y W.S. 17-31-106.</w:t>
        </w:r>
      </w:ins>
    </w:p>
    <w:p w14:paraId="23C9EDB5" w14:textId="5FAB1853" w:rsidR="000B1CC0" w:rsidRPr="00B17A89" w:rsidRDefault="000B1CC0" w:rsidP="00F751C7">
      <w:pPr>
        <w:pStyle w:val="ListParagraph"/>
        <w:numPr>
          <w:ilvl w:val="0"/>
          <w:numId w:val="2"/>
        </w:numPr>
        <w:spacing w:line="480" w:lineRule="auto"/>
        <w:rPr>
          <w:ins w:id="372" w:author="JOSE E GONZALEZ AVILA" w:date="2021-06-06T02:31:00Z"/>
          <w:rFonts w:ascii="Times New Roman" w:hAnsi="Times New Roman" w:cs="Times New Roman"/>
          <w:sz w:val="24"/>
          <w:szCs w:val="24"/>
          <w:lang w:val="es-PR"/>
          <w:rPrChange w:id="373" w:author="JOSE E GONZALEZ AVILA" w:date="2021-06-06T14:23:00Z">
            <w:rPr>
              <w:ins w:id="374" w:author="JOSE E GONZALEZ AVILA" w:date="2021-06-06T02:31:00Z"/>
              <w:rFonts w:ascii="Times New Roman" w:hAnsi="Times New Roman" w:cs="Times New Roman"/>
              <w:sz w:val="24"/>
              <w:szCs w:val="24"/>
              <w:lang w:val="es-PR"/>
            </w:rPr>
          </w:rPrChange>
        </w:rPr>
        <w:pPrChange w:id="375" w:author="JOSE E GONZALEZ AVILA" w:date="2021-06-06T19:06:00Z">
          <w:pPr>
            <w:pStyle w:val="ListParagraph"/>
            <w:numPr>
              <w:numId w:val="2"/>
            </w:numPr>
            <w:ind w:hanging="360"/>
          </w:pPr>
        </w:pPrChange>
      </w:pPr>
      <w:ins w:id="376" w:author="JOSE E GONZALEZ AVILA" w:date="2021-06-06T01:4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77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Una </w:t>
        </w:r>
      </w:ins>
      <w:ins w:id="378" w:author="JOSE E GONZALEZ AVILA" w:date="2021-06-06T02:21:00Z">
        <w:r w:rsidR="002A2C76" w:rsidRPr="00B17A89">
          <w:rPr>
            <w:rFonts w:ascii="Times New Roman" w:hAnsi="Times New Roman" w:cs="Times New Roman"/>
            <w:sz w:val="24"/>
            <w:szCs w:val="24"/>
            <w:lang w:val="es-PR"/>
            <w:rPrChange w:id="379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declaración</w:t>
        </w:r>
      </w:ins>
      <w:ins w:id="380" w:author="JOSE E GONZALEZ AVILA" w:date="2021-06-06T01:40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81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</w:t>
        </w:r>
      </w:ins>
      <w:ins w:id="382" w:author="JOSE E GONZALEZ AVILA" w:date="2021-06-06T02:30:00Z">
        <w:r w:rsidR="006E1BE0" w:rsidRPr="00B17A89">
          <w:rPr>
            <w:rFonts w:ascii="Times New Roman" w:hAnsi="Times New Roman" w:cs="Times New Roman"/>
            <w:sz w:val="24"/>
            <w:szCs w:val="24"/>
            <w:lang w:val="es-PR"/>
            <w:rPrChange w:id="38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en substancialmente la siguiente forma deberá aparecer visiblemente </w:t>
        </w:r>
      </w:ins>
      <w:ins w:id="384" w:author="JOSE E GONZALEZ AVILA" w:date="2021-06-06T02:31:00Z">
        <w:r w:rsidR="006E1BE0" w:rsidRPr="00B17A89">
          <w:rPr>
            <w:rFonts w:ascii="Times New Roman" w:hAnsi="Times New Roman" w:cs="Times New Roman"/>
            <w:sz w:val="24"/>
            <w:szCs w:val="24"/>
            <w:lang w:val="es-PR"/>
            <w:rPrChange w:id="38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en los artículos de organización o acuerdo de operación, si es aplicable, en una organización descentralizada autónoma:</w:t>
        </w:r>
      </w:ins>
    </w:p>
    <w:p w14:paraId="23B7E26C" w14:textId="77777777" w:rsidR="006E1BE0" w:rsidRPr="00B17A89" w:rsidRDefault="006E1BE0" w:rsidP="00F751C7">
      <w:pPr>
        <w:pStyle w:val="ListParagraph"/>
        <w:spacing w:line="480" w:lineRule="auto"/>
        <w:rPr>
          <w:ins w:id="386" w:author="JOSE E GONZALEZ AVILA" w:date="2021-06-06T02:32:00Z"/>
          <w:rFonts w:ascii="Times New Roman" w:hAnsi="Times New Roman" w:cs="Times New Roman"/>
          <w:sz w:val="24"/>
          <w:szCs w:val="24"/>
          <w:lang w:val="es-PR"/>
          <w:rPrChange w:id="387" w:author="JOSE E GONZALEZ AVILA" w:date="2021-06-06T14:23:00Z">
            <w:rPr>
              <w:ins w:id="388" w:author="JOSE E GONZALEZ AVILA" w:date="2021-06-06T02:32:00Z"/>
              <w:rFonts w:ascii="Times New Roman" w:hAnsi="Times New Roman" w:cs="Times New Roman"/>
              <w:sz w:val="24"/>
              <w:szCs w:val="24"/>
              <w:lang w:val="es-PR"/>
            </w:rPr>
          </w:rPrChange>
        </w:rPr>
        <w:pPrChange w:id="389" w:author="JOSE E GONZALEZ AVILA" w:date="2021-06-06T19:06:00Z">
          <w:pPr>
            <w:pStyle w:val="ListParagraph"/>
          </w:pPr>
        </w:pPrChange>
      </w:pPr>
    </w:p>
    <w:p w14:paraId="41D1007E" w14:textId="3A8564DC" w:rsidR="006E1BE0" w:rsidRPr="00B17A89" w:rsidRDefault="006E1BE0" w:rsidP="00F751C7">
      <w:pPr>
        <w:pStyle w:val="ListParagraph"/>
        <w:spacing w:line="480" w:lineRule="auto"/>
        <w:rPr>
          <w:ins w:id="390" w:author="JOSE E GONZALEZ AVILA" w:date="2021-06-06T02:32:00Z"/>
          <w:rFonts w:ascii="Times New Roman" w:hAnsi="Times New Roman" w:cs="Times New Roman"/>
          <w:sz w:val="24"/>
          <w:szCs w:val="24"/>
          <w:lang w:val="es-PR"/>
          <w:rPrChange w:id="391" w:author="JOSE E GONZALEZ AVILA" w:date="2021-06-06T14:23:00Z">
            <w:rPr>
              <w:ins w:id="392" w:author="JOSE E GONZALEZ AVILA" w:date="2021-06-06T02:32:00Z"/>
              <w:rFonts w:ascii="Times New Roman" w:hAnsi="Times New Roman" w:cs="Times New Roman"/>
              <w:sz w:val="24"/>
              <w:szCs w:val="24"/>
              <w:lang w:val="es-PR"/>
            </w:rPr>
          </w:rPrChange>
        </w:rPr>
        <w:pPrChange w:id="393" w:author="JOSE E GONZALEZ AVILA" w:date="2021-06-06T19:06:00Z">
          <w:pPr>
            <w:pStyle w:val="ListParagraph"/>
          </w:pPr>
        </w:pPrChange>
      </w:pPr>
      <w:ins w:id="394" w:author="JOSE E GONZALEZ AVILA" w:date="2021-06-06T02:31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39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NOTIFICACION DE RESTRICCIONES EN DEBERES Y TRANSFERENCIAS</w:t>
        </w:r>
      </w:ins>
    </w:p>
    <w:p w14:paraId="2A7B2DA1" w14:textId="52924DEF" w:rsidR="006561D4" w:rsidRPr="00B17A89" w:rsidRDefault="006561D4" w:rsidP="00F751C7">
      <w:pPr>
        <w:pStyle w:val="ListParagraph"/>
        <w:spacing w:line="480" w:lineRule="auto"/>
        <w:rPr>
          <w:ins w:id="396" w:author="JOSE E GONZALEZ AVILA" w:date="2021-06-06T02:32:00Z"/>
          <w:rFonts w:ascii="Times New Roman" w:hAnsi="Times New Roman" w:cs="Times New Roman"/>
          <w:sz w:val="24"/>
          <w:szCs w:val="24"/>
          <w:lang w:val="es-PR"/>
          <w:rPrChange w:id="397" w:author="JOSE E GONZALEZ AVILA" w:date="2021-06-06T14:23:00Z">
            <w:rPr>
              <w:ins w:id="398" w:author="JOSE E GONZALEZ AVILA" w:date="2021-06-06T02:32:00Z"/>
              <w:rFonts w:ascii="Times New Roman" w:hAnsi="Times New Roman" w:cs="Times New Roman"/>
              <w:sz w:val="24"/>
              <w:szCs w:val="24"/>
              <w:lang w:val="es-PR"/>
            </w:rPr>
          </w:rPrChange>
        </w:rPr>
        <w:pPrChange w:id="399" w:author="JOSE E GONZALEZ AVILA" w:date="2021-06-06T19:06:00Z">
          <w:pPr>
            <w:pStyle w:val="ListParagraph"/>
          </w:pPr>
        </w:pPrChange>
      </w:pPr>
    </w:p>
    <w:p w14:paraId="51C49880" w14:textId="7E1B35B2" w:rsidR="006561D4" w:rsidRPr="00B17A89" w:rsidRDefault="006561D4" w:rsidP="00F751C7">
      <w:pPr>
        <w:pStyle w:val="ListParagraph"/>
        <w:spacing w:line="480" w:lineRule="auto"/>
        <w:rPr>
          <w:ins w:id="400" w:author="JOSE E GONZALEZ AVILA" w:date="2021-06-06T02:32:00Z"/>
          <w:rFonts w:ascii="Times New Roman" w:hAnsi="Times New Roman" w:cs="Times New Roman"/>
          <w:sz w:val="24"/>
          <w:szCs w:val="24"/>
          <w:lang w:val="es-PR"/>
          <w:rPrChange w:id="401" w:author="JOSE E GONZALEZ AVILA" w:date="2021-06-06T14:23:00Z">
            <w:rPr>
              <w:ins w:id="402" w:author="JOSE E GONZALEZ AVILA" w:date="2021-06-06T02:32:00Z"/>
              <w:rFonts w:ascii="Times New Roman" w:hAnsi="Times New Roman" w:cs="Times New Roman"/>
              <w:sz w:val="24"/>
              <w:szCs w:val="24"/>
              <w:lang w:val="es-PR"/>
            </w:rPr>
          </w:rPrChange>
        </w:rPr>
        <w:pPrChange w:id="403" w:author="JOSE E GONZALEZ AVILA" w:date="2021-06-06T19:06:00Z">
          <w:pPr>
            <w:pStyle w:val="ListParagraph"/>
          </w:pPr>
        </w:pPrChange>
      </w:pPr>
    </w:p>
    <w:p w14:paraId="43AD8941" w14:textId="7E965373" w:rsidR="00921218" w:rsidRDefault="00CC64A7" w:rsidP="00F751C7">
      <w:pPr>
        <w:pStyle w:val="ListParagraph"/>
        <w:spacing w:line="480" w:lineRule="auto"/>
        <w:rPr>
          <w:ins w:id="404" w:author="JOSE E GONZALEZ AVILA" w:date="2021-06-06T14:25:00Z"/>
          <w:rFonts w:ascii="Times New Roman" w:hAnsi="Times New Roman" w:cs="Times New Roman"/>
          <w:sz w:val="24"/>
          <w:szCs w:val="24"/>
          <w:lang w:val="es-PR"/>
        </w:rPr>
        <w:pPrChange w:id="405" w:author="JOSE E GONZALEZ AVILA" w:date="2021-06-06T19:06:00Z">
          <w:pPr>
            <w:pStyle w:val="ListParagraph"/>
          </w:pPr>
        </w:pPrChange>
      </w:pPr>
      <w:ins w:id="406" w:author="JOSE E GONZALEZ AVILA" w:date="2021-06-06T13:4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407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El derecho de los miembros en una organización descentralizada autónoma podrá</w:t>
        </w:r>
      </w:ins>
      <w:ins w:id="408" w:author="JOSE E GONZALEZ AVILA" w:date="2021-06-06T02:32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09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</w:t>
        </w:r>
      </w:ins>
      <w:ins w:id="410" w:author="JOSE E GONZALEZ AVILA" w:date="2021-06-06T02:33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11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diferir</w:t>
        </w:r>
      </w:ins>
      <w:ins w:id="412" w:author="JOSE E GONZALEZ AVILA" w:date="2021-06-06T02:32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1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materialmente de los derechos de miembros en otras compañías de responsabilidad limitada. </w:t>
        </w:r>
      </w:ins>
      <w:ins w:id="414" w:author="JOSE E GONZALEZ AVILA" w:date="2021-06-06T02:36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1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El Suplemento de </w:t>
        </w:r>
      </w:ins>
      <w:ins w:id="416" w:author="JOSE E GONZALEZ AVILA" w:date="2021-06-06T02:37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17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la</w:t>
        </w:r>
      </w:ins>
      <w:ins w:id="418" w:author="JOSE E GONZALEZ AVILA" w:date="2021-06-06T13:4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419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s</w:t>
        </w:r>
      </w:ins>
      <w:ins w:id="420" w:author="JOSE E GONZALEZ AVILA" w:date="2021-06-06T02:37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21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Organizaci</w:t>
        </w:r>
      </w:ins>
      <w:ins w:id="422" w:author="JOSE E GONZALEZ AVILA" w:date="2021-06-06T13:4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42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o</w:t>
        </w:r>
      </w:ins>
      <w:ins w:id="424" w:author="JOSE E GONZALEZ AVILA" w:date="2021-06-06T02:37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2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n</w:t>
        </w:r>
      </w:ins>
      <w:ins w:id="426" w:author="JOSE E GONZALEZ AVILA" w:date="2021-06-06T13:4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427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es</w:t>
        </w:r>
      </w:ins>
      <w:ins w:id="428" w:author="JOSE E GONZALEZ AVILA" w:date="2021-06-06T02:37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29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Descentralizada</w:t>
        </w:r>
      </w:ins>
      <w:ins w:id="430" w:author="JOSE E GONZALEZ AVILA" w:date="2021-06-06T13:4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431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s</w:t>
        </w:r>
      </w:ins>
      <w:ins w:id="432" w:author="JOSE E GONZALEZ AVILA" w:date="2021-06-06T02:37:00Z">
        <w:r w:rsidR="006561D4" w:rsidRPr="00B17A89">
          <w:rPr>
            <w:rFonts w:ascii="Times New Roman" w:hAnsi="Times New Roman" w:cs="Times New Roman"/>
            <w:sz w:val="24"/>
            <w:szCs w:val="24"/>
            <w:lang w:val="es-PR"/>
            <w:rPrChange w:id="43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</w:t>
        </w:r>
      </w:ins>
      <w:ins w:id="434" w:author="JOSE E GONZALEZ AVILA" w:date="2021-06-06T13:44:00Z">
        <w:r w:rsidRPr="00B17A89">
          <w:rPr>
            <w:rFonts w:ascii="Times New Roman" w:hAnsi="Times New Roman" w:cs="Times New Roman"/>
            <w:sz w:val="24"/>
            <w:szCs w:val="24"/>
            <w:lang w:val="es-PR"/>
            <w:rPrChange w:id="43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Autónomas</w:t>
        </w:r>
      </w:ins>
      <w:ins w:id="436" w:author="JOSE E GONZALEZ AVILA" w:date="2021-06-06T14:03:00Z">
        <w:r w:rsidR="002B288D" w:rsidRPr="00B17A89">
          <w:rPr>
            <w:rFonts w:ascii="Times New Roman" w:hAnsi="Times New Roman" w:cs="Times New Roman"/>
            <w:sz w:val="24"/>
            <w:szCs w:val="24"/>
            <w:lang w:val="es-PR"/>
            <w:rPrChange w:id="437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de </w:t>
        </w:r>
      </w:ins>
      <w:ins w:id="438" w:author="JOSE E GONZALEZ AVILA" w:date="2021-06-06T14:23:00Z">
        <w:r w:rsidR="00B17A89" w:rsidRPr="00B17A89">
          <w:rPr>
            <w:rFonts w:ascii="Times New Roman" w:hAnsi="Times New Roman" w:cs="Times New Roman"/>
            <w:sz w:val="24"/>
            <w:szCs w:val="24"/>
            <w:lang w:val="es-PR"/>
            <w:rPrChange w:id="439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Wyoming, contratos</w:t>
        </w:r>
      </w:ins>
      <w:ins w:id="440" w:author="JOSE E GONZALEZ AVILA" w:date="2021-06-06T14:03:00Z">
        <w:r w:rsidR="002B288D" w:rsidRPr="00B17A89">
          <w:rPr>
            <w:rFonts w:ascii="Times New Roman" w:hAnsi="Times New Roman" w:cs="Times New Roman"/>
            <w:sz w:val="24"/>
            <w:szCs w:val="24"/>
            <w:lang w:val="es-PR"/>
            <w:rPrChange w:id="441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inteligentes subyacentes, artículos de organización y el acuerdo de operación, si</w:t>
        </w:r>
      </w:ins>
      <w:ins w:id="442" w:author="JOSE E GONZALEZ AVILA" w:date="2021-06-06T14:21:00Z">
        <w:r w:rsidR="00B17A89" w:rsidRPr="00B17A89">
          <w:rPr>
            <w:rFonts w:ascii="Times New Roman" w:hAnsi="Times New Roman" w:cs="Times New Roman"/>
            <w:sz w:val="24"/>
            <w:szCs w:val="24"/>
            <w:lang w:val="es-PR"/>
            <w:rPrChange w:id="44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es</w:t>
        </w:r>
      </w:ins>
      <w:ins w:id="444" w:author="JOSE E GONZALEZ AVILA" w:date="2021-06-06T14:03:00Z">
        <w:r w:rsidR="002B288D" w:rsidRPr="00B17A89">
          <w:rPr>
            <w:rFonts w:ascii="Times New Roman" w:hAnsi="Times New Roman" w:cs="Times New Roman"/>
            <w:sz w:val="24"/>
            <w:szCs w:val="24"/>
            <w:lang w:val="es-PR"/>
            <w:rPrChange w:id="44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aplica</w:t>
        </w:r>
      </w:ins>
      <w:ins w:id="446" w:author="JOSE E GONZALEZ AVILA" w:date="2021-06-06T14:21:00Z">
        <w:r w:rsidR="00B17A89" w:rsidRPr="00B17A89">
          <w:rPr>
            <w:rFonts w:ascii="Times New Roman" w:hAnsi="Times New Roman" w:cs="Times New Roman"/>
            <w:sz w:val="24"/>
            <w:szCs w:val="24"/>
            <w:lang w:val="es-PR"/>
            <w:rPrChange w:id="447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ble</w:t>
        </w:r>
      </w:ins>
      <w:ins w:id="448" w:author="JOSE E GONZALEZ AVILA" w:date="2021-06-06T14:03:00Z">
        <w:r w:rsidR="002B288D" w:rsidRPr="00B17A89">
          <w:rPr>
            <w:rFonts w:ascii="Times New Roman" w:hAnsi="Times New Roman" w:cs="Times New Roman"/>
            <w:sz w:val="24"/>
            <w:szCs w:val="24"/>
            <w:lang w:val="es-PR"/>
            <w:rPrChange w:id="449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, de una </w:t>
        </w:r>
      </w:ins>
      <w:ins w:id="450" w:author="JOSE E GONZALEZ AVILA" w:date="2021-06-06T14:04:00Z">
        <w:r w:rsidR="002B288D" w:rsidRPr="00B17A89">
          <w:rPr>
            <w:rFonts w:ascii="Times New Roman" w:hAnsi="Times New Roman" w:cs="Times New Roman"/>
            <w:sz w:val="24"/>
            <w:szCs w:val="24"/>
            <w:lang w:val="es-PR"/>
            <w:rPrChange w:id="451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organización descentralizada </w:t>
        </w:r>
      </w:ins>
      <w:ins w:id="452" w:author="JOSE E GONZALEZ AVILA" w:date="2021-06-06T14:10:00Z">
        <w:r w:rsidR="005E1F9F" w:rsidRPr="00B17A89">
          <w:rPr>
            <w:rFonts w:ascii="Times New Roman" w:hAnsi="Times New Roman" w:cs="Times New Roman"/>
            <w:sz w:val="24"/>
            <w:szCs w:val="24"/>
            <w:lang w:val="es-PR"/>
            <w:rPrChange w:id="453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autónoma</w:t>
        </w:r>
      </w:ins>
      <w:ins w:id="454" w:author="JOSE E GONZALEZ AVILA" w:date="2021-06-06T14:22:00Z">
        <w:r w:rsidR="00B17A89" w:rsidRPr="00B17A89">
          <w:rPr>
            <w:rFonts w:ascii="Times New Roman" w:hAnsi="Times New Roman" w:cs="Times New Roman"/>
            <w:sz w:val="24"/>
            <w:szCs w:val="24"/>
            <w:lang w:val="es-PR"/>
            <w:rPrChange w:id="455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</w:t>
        </w:r>
      </w:ins>
      <w:ins w:id="456" w:author="JOSE E GONZALEZ AVILA" w:date="2021-06-06T14:23:00Z">
        <w:r w:rsidR="00B17A89" w:rsidRPr="00B17A89">
          <w:rPr>
            <w:rFonts w:ascii="Times New Roman" w:hAnsi="Times New Roman" w:cs="Times New Roman"/>
            <w:sz w:val="24"/>
            <w:szCs w:val="24"/>
            <w:lang w:val="es-PR"/>
            <w:rPrChange w:id="457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podrán</w:t>
        </w:r>
      </w:ins>
      <w:ins w:id="458" w:author="JOSE E GONZALEZ AVILA" w:date="2021-06-06T14:22:00Z">
        <w:r w:rsidR="00B17A89" w:rsidRPr="00B17A89">
          <w:rPr>
            <w:rFonts w:ascii="Times New Roman" w:hAnsi="Times New Roman" w:cs="Times New Roman"/>
            <w:sz w:val="24"/>
            <w:szCs w:val="24"/>
            <w:lang w:val="es-PR"/>
            <w:rPrChange w:id="459" w:author="JOSE E GONZALEZ AVILA" w:date="2021-06-06T14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definir, reducir o eliminar deberes fiduciarios y podrán restringir la transferencia de intereses de participación, </w:t>
        </w:r>
      </w:ins>
      <w:ins w:id="460" w:author="JOSE E GONZALEZ AVILA" w:date="2021-06-06T01:38:00Z">
        <w:r w:rsidR="00315FA9" w:rsidRPr="00B17A89">
          <w:rPr>
            <w:rFonts w:ascii="Times New Roman" w:hAnsi="Times New Roman" w:cs="Times New Roman"/>
            <w:sz w:val="24"/>
            <w:szCs w:val="24"/>
            <w:lang w:val="es-PR"/>
            <w:rPrChange w:id="461" w:author="JOSE E GONZALEZ AVILA" w:date="2021-06-06T14:23:00Z">
              <w:rPr>
                <w:lang w:val="es-PR"/>
              </w:rPr>
            </w:rPrChange>
          </w:rPr>
          <w:tab/>
        </w:r>
      </w:ins>
      <w:ins w:id="462" w:author="JOSE E GONZALEZ AVILA" w:date="2021-06-06T14:23:00Z">
        <w:r w:rsidR="00B17A89">
          <w:rPr>
            <w:rFonts w:ascii="Times New Roman" w:hAnsi="Times New Roman" w:cs="Times New Roman"/>
            <w:sz w:val="24"/>
            <w:szCs w:val="24"/>
            <w:lang w:val="es-PR"/>
          </w:rPr>
          <w:t xml:space="preserve">retirar o resignar de la organización descentralizada </w:t>
        </w:r>
      </w:ins>
      <w:ins w:id="463" w:author="JOSE E GONZALEZ AVILA" w:date="2021-06-06T14:25:00Z">
        <w:r w:rsidR="00B17A89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464" w:author="JOSE E GONZALEZ AVILA" w:date="2021-06-06T14:23:00Z">
        <w:r w:rsidR="00B17A89">
          <w:rPr>
            <w:rFonts w:ascii="Times New Roman" w:hAnsi="Times New Roman" w:cs="Times New Roman"/>
            <w:sz w:val="24"/>
            <w:szCs w:val="24"/>
            <w:lang w:val="es-PR"/>
          </w:rPr>
          <w:t xml:space="preserve">, </w:t>
        </w:r>
      </w:ins>
      <w:ins w:id="465" w:author="JOSE E GONZALEZ AVILA" w:date="2021-06-06T14:24:00Z">
        <w:r w:rsidR="00B17A89">
          <w:rPr>
            <w:rFonts w:ascii="Times New Roman" w:hAnsi="Times New Roman" w:cs="Times New Roman"/>
            <w:sz w:val="24"/>
            <w:szCs w:val="24"/>
            <w:lang w:val="es-PR"/>
          </w:rPr>
          <w:t>devolución</w:t>
        </w:r>
      </w:ins>
      <w:ins w:id="466" w:author="JOSE E GONZALEZ AVILA" w:date="2021-06-06T14:23:00Z">
        <w:r w:rsidR="00B17A89">
          <w:rPr>
            <w:rFonts w:ascii="Times New Roman" w:hAnsi="Times New Roman" w:cs="Times New Roman"/>
            <w:sz w:val="24"/>
            <w:szCs w:val="24"/>
            <w:lang w:val="es-PR"/>
          </w:rPr>
          <w:t xml:space="preserve"> de contribuciones de capi</w:t>
        </w:r>
      </w:ins>
      <w:ins w:id="467" w:author="JOSE E GONZALEZ AVILA" w:date="2021-06-06T14:24:00Z">
        <w:r w:rsidR="00B17A89">
          <w:rPr>
            <w:rFonts w:ascii="Times New Roman" w:hAnsi="Times New Roman" w:cs="Times New Roman"/>
            <w:sz w:val="24"/>
            <w:szCs w:val="24"/>
            <w:lang w:val="es-PR"/>
          </w:rPr>
          <w:t xml:space="preserve">tal y disolución  de la </w:t>
        </w:r>
      </w:ins>
      <w:ins w:id="468" w:author="JOSE E GONZALEZ AVILA" w:date="2021-06-06T14:25:00Z">
        <w:r w:rsidR="00B17A89">
          <w:rPr>
            <w:rFonts w:ascii="Times New Roman" w:hAnsi="Times New Roman" w:cs="Times New Roman"/>
            <w:sz w:val="24"/>
            <w:szCs w:val="24"/>
            <w:lang w:val="es-PR"/>
          </w:rPr>
          <w:t xml:space="preserve">organización descentralizada autónoma. </w:t>
        </w:r>
      </w:ins>
    </w:p>
    <w:p w14:paraId="680C5AF6" w14:textId="3D0A823C" w:rsidR="00B17A89" w:rsidRDefault="00B17A89" w:rsidP="00F751C7">
      <w:pPr>
        <w:pStyle w:val="ListParagraph"/>
        <w:spacing w:line="480" w:lineRule="auto"/>
        <w:rPr>
          <w:ins w:id="469" w:author="JOSE E GONZALEZ AVILA" w:date="2021-06-06T14:25:00Z"/>
          <w:rFonts w:ascii="Times New Roman" w:hAnsi="Times New Roman" w:cs="Times New Roman"/>
          <w:sz w:val="24"/>
          <w:szCs w:val="24"/>
          <w:lang w:val="es-PR"/>
        </w:rPr>
        <w:pPrChange w:id="470" w:author="JOSE E GONZALEZ AVILA" w:date="2021-06-06T19:06:00Z">
          <w:pPr>
            <w:pStyle w:val="ListParagraph"/>
          </w:pPr>
        </w:pPrChange>
      </w:pPr>
    </w:p>
    <w:p w14:paraId="5732FCBB" w14:textId="62BBC2E2" w:rsidR="00B17A89" w:rsidRDefault="00B17A89" w:rsidP="00F751C7">
      <w:pPr>
        <w:pStyle w:val="ListParagraph"/>
        <w:numPr>
          <w:ilvl w:val="0"/>
          <w:numId w:val="2"/>
        </w:numPr>
        <w:spacing w:line="480" w:lineRule="auto"/>
        <w:rPr>
          <w:ins w:id="471" w:author="JOSE E GONZALEZ AVILA" w:date="2021-06-06T14:28:00Z"/>
          <w:rFonts w:ascii="Times New Roman" w:hAnsi="Times New Roman" w:cs="Times New Roman"/>
          <w:sz w:val="24"/>
          <w:szCs w:val="24"/>
          <w:lang w:val="es-PR"/>
        </w:rPr>
        <w:pPrChange w:id="472" w:author="JOSE E GONZALEZ AVILA" w:date="2021-06-06T19:06:00Z">
          <w:pPr>
            <w:pStyle w:val="ListParagraph"/>
            <w:numPr>
              <w:numId w:val="2"/>
            </w:numPr>
            <w:ind w:hanging="360"/>
          </w:pPr>
        </w:pPrChange>
      </w:pPr>
      <w:ins w:id="473" w:author="JOSE E GONZALEZ AVILA" w:date="2021-06-06T14:25:00Z">
        <w:r>
          <w:rPr>
            <w:rFonts w:ascii="Times New Roman" w:hAnsi="Times New Roman" w:cs="Times New Roman"/>
            <w:sz w:val="24"/>
            <w:szCs w:val="24"/>
            <w:lang w:val="es-PR"/>
          </w:rPr>
          <w:lastRenderedPageBreak/>
          <w:t xml:space="preserve">El nombre registrado para una organización </w:t>
        </w:r>
      </w:ins>
      <w:ins w:id="474" w:author="JOSE E GONZALEZ AVILA" w:date="2021-06-06T14:26:00Z"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>descentralizada</w:t>
        </w:r>
      </w:ins>
      <w:ins w:id="475" w:author="JOSE E GONZALEZ AVILA" w:date="2021-06-06T14:25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476" w:author="JOSE E GONZALEZ AVILA" w:date="2021-06-06T14:26:00Z"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477" w:author="JOSE E GONZALEZ AVILA" w:date="2021-06-06T14:25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deberá incluir las palabras o </w:t>
        </w:r>
      </w:ins>
      <w:ins w:id="478" w:author="JOSE E GONZALEZ AVILA" w:date="2021-06-06T14:26:00Z"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>abreviación</w:t>
        </w:r>
      </w:ins>
      <w:ins w:id="479" w:author="JOSE E GONZALEZ AVILA" w:date="2021-06-06T14:25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para denotar </w:t>
        </w:r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 xml:space="preserve">su estatus </w:t>
        </w:r>
      </w:ins>
      <w:ins w:id="480" w:author="JOSE E GONZALEZ AVILA" w:date="2021-06-06T14:26:00Z"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 xml:space="preserve">como organización descentralizada </w:t>
        </w:r>
      </w:ins>
      <w:ins w:id="481" w:author="JOSE E GONZALEZ AVILA" w:date="2021-06-06T16:31:00Z">
        <w:r w:rsidR="004C2E8B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482" w:author="JOSE E GONZALEZ AVILA" w:date="2021-06-06T14:26:00Z"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>, específicamente “ODA”</w:t>
        </w:r>
      </w:ins>
      <w:ins w:id="483" w:author="JOSE E GONZALEZ AVILA" w:date="2021-06-06T14:27:00Z"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 xml:space="preserve"> “</w:t>
        </w:r>
      </w:ins>
      <w:ins w:id="484" w:author="JOSE E GONZALEZ AVILA" w:date="2021-06-06T14:28:00Z">
        <w:r w:rsidR="006759B8">
          <w:rPr>
            <w:rFonts w:ascii="Times New Roman" w:hAnsi="Times New Roman" w:cs="Times New Roman"/>
            <w:sz w:val="24"/>
            <w:szCs w:val="24"/>
            <w:lang w:val="es-PR"/>
          </w:rPr>
          <w:t>LAO”, o “DAO LLC.”</w:t>
        </w:r>
      </w:ins>
    </w:p>
    <w:p w14:paraId="2EAAB6C0" w14:textId="62247A74" w:rsidR="006759B8" w:rsidRDefault="006759B8" w:rsidP="00F751C7">
      <w:pPr>
        <w:pStyle w:val="ListParagraph"/>
        <w:numPr>
          <w:ilvl w:val="0"/>
          <w:numId w:val="2"/>
        </w:numPr>
        <w:spacing w:line="480" w:lineRule="auto"/>
        <w:rPr>
          <w:ins w:id="485" w:author="JOSE E GONZALEZ AVILA" w:date="2021-06-06T14:30:00Z"/>
          <w:rFonts w:ascii="Times New Roman" w:hAnsi="Times New Roman" w:cs="Times New Roman"/>
          <w:sz w:val="24"/>
          <w:szCs w:val="24"/>
          <w:lang w:val="es-PR"/>
        </w:rPr>
        <w:pPrChange w:id="486" w:author="JOSE E GONZALEZ AVILA" w:date="2021-06-06T19:06:00Z">
          <w:pPr>
            <w:pStyle w:val="ListParagraph"/>
            <w:numPr>
              <w:numId w:val="2"/>
            </w:numPr>
            <w:ind w:hanging="360"/>
          </w:pPr>
        </w:pPrChange>
      </w:pPr>
      <w:ins w:id="487" w:author="JOSE E GONZALEZ AVILA" w:date="2021-06-06T14:2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Una </w:t>
        </w:r>
      </w:ins>
      <w:ins w:id="488" w:author="JOSE E GONZALEZ AVILA" w:date="2021-06-06T16:30:00Z">
        <w:r w:rsidR="004C2E8B">
          <w:rPr>
            <w:rFonts w:ascii="Times New Roman" w:hAnsi="Times New Roman" w:cs="Times New Roman"/>
            <w:sz w:val="24"/>
            <w:szCs w:val="24"/>
            <w:lang w:val="es-PR"/>
          </w:rPr>
          <w:t>declaración</w:t>
        </w:r>
      </w:ins>
      <w:ins w:id="489" w:author="JOSE E GONZALEZ AVILA" w:date="2021-06-06T14:2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en los artículos de organización podrá definir la organización descentralizada </w:t>
        </w:r>
      </w:ins>
      <w:ins w:id="490" w:author="JOSE E GONZALEZ AVILA" w:date="2021-06-06T16:31:00Z">
        <w:r w:rsidR="004C2E8B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491" w:author="JOSE E GONZALEZ AVILA" w:date="2021-06-06T14:2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como una organización descentralizada </w:t>
        </w:r>
      </w:ins>
      <w:ins w:id="492" w:author="JOSE E GONZALEZ AVILA" w:date="2021-06-06T16:30:00Z">
        <w:r w:rsidR="004C2E8B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493" w:author="JOSE E GONZALEZ AVILA" w:date="2021-06-06T14:2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manejada por miembros o una organización descentralizada </w:t>
        </w:r>
      </w:ins>
      <w:ins w:id="494" w:author="JOSE E GONZALEZ AVILA" w:date="2021-06-06T16:30:00Z">
        <w:r w:rsidR="004C2E8B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495" w:author="JOSE E GONZALEZ AVILA" w:date="2021-06-06T14:2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manejada por </w:t>
        </w:r>
      </w:ins>
      <w:ins w:id="496" w:author="JOSE E GONZALEZ AVILA" w:date="2021-06-06T16:30:00Z">
        <w:r w:rsidR="004C2E8B">
          <w:rPr>
            <w:rFonts w:ascii="Times New Roman" w:hAnsi="Times New Roman" w:cs="Times New Roman"/>
            <w:sz w:val="24"/>
            <w:szCs w:val="24"/>
            <w:lang w:val="es-PR"/>
          </w:rPr>
          <w:t>algoritmos</w:t>
        </w:r>
      </w:ins>
      <w:ins w:id="497" w:author="JOSE E GONZALEZ AVILA" w:date="2021-06-06T14:3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. Si el tipo de organización descentralizada </w:t>
        </w:r>
      </w:ins>
      <w:ins w:id="498" w:author="JOSE E GONZALEZ AVILA" w:date="2021-06-06T16:30:00Z">
        <w:r w:rsidR="004C2E8B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499" w:author="JOSE E GONZALEZ AVILA" w:date="2021-06-06T14:3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no es provisto, se presumirá que la compañía de responsabilidad limitada es manejada por miembros. </w:t>
        </w:r>
      </w:ins>
    </w:p>
    <w:p w14:paraId="30787EC1" w14:textId="77777777" w:rsidR="006759B8" w:rsidRDefault="006759B8" w:rsidP="00F751C7">
      <w:pPr>
        <w:spacing w:line="480" w:lineRule="auto"/>
        <w:rPr>
          <w:ins w:id="500" w:author="JOSE E GONZALEZ AVILA" w:date="2021-06-06T14:31:00Z"/>
          <w:rFonts w:ascii="Times New Roman" w:hAnsi="Times New Roman" w:cs="Times New Roman"/>
          <w:sz w:val="24"/>
          <w:szCs w:val="24"/>
          <w:lang w:val="es-PR"/>
        </w:rPr>
        <w:pPrChange w:id="501" w:author="JOSE E GONZALEZ AVILA" w:date="2021-06-06T19:06:00Z">
          <w:pPr/>
        </w:pPrChange>
      </w:pPr>
    </w:p>
    <w:p w14:paraId="5ACC369F" w14:textId="23AEC1FD" w:rsidR="006759B8" w:rsidRPr="006759B8" w:rsidRDefault="006759B8" w:rsidP="00F751C7">
      <w:pPr>
        <w:spacing w:line="480" w:lineRule="auto"/>
        <w:rPr>
          <w:ins w:id="502" w:author="JOSE E GONZALEZ AVILA" w:date="2021-06-05T21:28:00Z"/>
          <w:rFonts w:ascii="Times New Roman" w:hAnsi="Times New Roman" w:cs="Times New Roman"/>
          <w:sz w:val="24"/>
          <w:szCs w:val="24"/>
          <w:lang w:val="es-PR"/>
          <w:rPrChange w:id="503" w:author="JOSE E GONZALEZ AVILA" w:date="2021-06-06T14:30:00Z">
            <w:rPr>
              <w:ins w:id="504" w:author="JOSE E GONZALEZ AVILA" w:date="2021-06-05T21:28:00Z"/>
              <w:lang w:val="es-PR"/>
            </w:rPr>
          </w:rPrChange>
        </w:rPr>
        <w:pPrChange w:id="505" w:author="JOSE E GONZALEZ AVILA" w:date="2021-06-06T19:06:00Z">
          <w:pPr>
            <w:jc w:val="center"/>
          </w:pPr>
        </w:pPrChange>
      </w:pPr>
      <w:ins w:id="506" w:author="JOSE E GONZALEZ AVILA" w:date="2021-06-06T14:30:00Z">
        <w:r>
          <w:rPr>
            <w:rFonts w:ascii="Times New Roman" w:hAnsi="Times New Roman" w:cs="Times New Roman"/>
            <w:sz w:val="24"/>
            <w:szCs w:val="24"/>
            <w:lang w:val="es-PR"/>
          </w:rPr>
          <w:t>17-31-</w:t>
        </w:r>
      </w:ins>
      <w:ins w:id="507" w:author="JOSE E GONZALEZ AVILA" w:date="2021-06-06T14:3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105 </w:t>
        </w:r>
      </w:ins>
      <w:ins w:id="508" w:author="JOSE E GONZALEZ AVILA" w:date="2021-06-06T16:30:00Z">
        <w:r w:rsidR="004C2E8B">
          <w:rPr>
            <w:rFonts w:ascii="Times New Roman" w:hAnsi="Times New Roman" w:cs="Times New Roman"/>
            <w:sz w:val="24"/>
            <w:szCs w:val="24"/>
            <w:lang w:val="es-PR"/>
          </w:rPr>
          <w:t>Formación</w:t>
        </w:r>
      </w:ins>
      <w:ins w:id="509" w:author="JOSE E GONZALEZ AVILA" w:date="2021-06-06T14:3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. </w:t>
        </w:r>
      </w:ins>
    </w:p>
    <w:p w14:paraId="2A189D3F" w14:textId="77777777" w:rsidR="00F751C7" w:rsidRDefault="0017291D" w:rsidP="00F751C7">
      <w:pPr>
        <w:pStyle w:val="ListParagraph"/>
        <w:numPr>
          <w:ilvl w:val="0"/>
          <w:numId w:val="3"/>
        </w:numPr>
        <w:tabs>
          <w:tab w:val="left" w:pos="8130"/>
        </w:tabs>
        <w:spacing w:line="480" w:lineRule="auto"/>
        <w:rPr>
          <w:ins w:id="510" w:author="JOSE E GONZALEZ AVILA" w:date="2021-06-06T19:03:00Z"/>
          <w:rFonts w:ascii="Times New Roman" w:hAnsi="Times New Roman" w:cs="Times New Roman"/>
          <w:sz w:val="24"/>
          <w:szCs w:val="24"/>
          <w:lang w:val="es-PR"/>
        </w:rPr>
        <w:pPrChange w:id="511" w:author="JOSE E GONZALEZ AVILA" w:date="2021-06-06T19:06:00Z">
          <w:pPr>
            <w:pStyle w:val="ListParagraph"/>
            <w:numPr>
              <w:numId w:val="3"/>
            </w:numPr>
            <w:tabs>
              <w:tab w:val="left" w:pos="8130"/>
            </w:tabs>
            <w:ind w:hanging="360"/>
          </w:pPr>
        </w:pPrChange>
      </w:pPr>
      <w:ins w:id="512" w:author="JOSE E GONZALEZ AVILA" w:date="2021-06-06T17:3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Cualquier persona podrá formar una organización descentralizada </w:t>
        </w:r>
      </w:ins>
      <w:ins w:id="513" w:author="JOSE E GONZALEZ AVILA" w:date="2021-06-06T19:03:00Z">
        <w:r w:rsidR="00F751C7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14" w:author="JOSE E GONZALEZ AVILA" w:date="2021-06-06T17:3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la cual </w:t>
        </w:r>
      </w:ins>
      <w:ins w:id="515" w:author="JOSE E GONZALEZ AVILA" w:date="2021-06-06T19:03:00Z">
        <w:r w:rsidR="00F751C7">
          <w:rPr>
            <w:rFonts w:ascii="Times New Roman" w:hAnsi="Times New Roman" w:cs="Times New Roman"/>
            <w:sz w:val="24"/>
            <w:szCs w:val="24"/>
            <w:lang w:val="es-PR"/>
          </w:rPr>
          <w:t>tendrá</w:t>
        </w:r>
      </w:ins>
      <w:ins w:id="516" w:author="JOSE E GONZALEZ AVILA" w:date="2021-06-06T17:3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uno (1) o mas miembros firmando y entregando un (1</w:t>
        </w:r>
      </w:ins>
      <w:ins w:id="517" w:author="JOSE E GONZALEZ AVILA" w:date="2021-06-06T17:3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) original y una copia exacta o copia conforme de los artículos de organización a el secretario de estado para radicación. </w:t>
        </w:r>
      </w:ins>
    </w:p>
    <w:p w14:paraId="34ED3422" w14:textId="178D14FB" w:rsidR="00F751C7" w:rsidRDefault="00F751C7" w:rsidP="00F751C7">
      <w:pPr>
        <w:pStyle w:val="ListParagraph"/>
        <w:numPr>
          <w:ilvl w:val="0"/>
          <w:numId w:val="3"/>
        </w:numPr>
        <w:tabs>
          <w:tab w:val="left" w:pos="8130"/>
        </w:tabs>
        <w:spacing w:line="480" w:lineRule="auto"/>
        <w:rPr>
          <w:ins w:id="518" w:author="JOSE E GONZALEZ AVILA" w:date="2021-06-06T19:11:00Z"/>
          <w:rFonts w:ascii="Times New Roman" w:hAnsi="Times New Roman" w:cs="Times New Roman"/>
          <w:sz w:val="24"/>
          <w:szCs w:val="24"/>
          <w:lang w:val="es-PR"/>
        </w:rPr>
      </w:pPr>
      <w:ins w:id="519" w:author="JOSE E GONZALEZ AVILA" w:date="2021-06-06T19:1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Cada organización descentralizada </w:t>
        </w:r>
      </w:ins>
      <w:ins w:id="520" w:author="JOSE E GONZALEZ AVILA" w:date="2021-06-07T12:37:00Z">
        <w:r w:rsidR="004826FD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21" w:author="JOSE E GONZALEZ AVILA" w:date="2021-06-06T19:1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deberá tener y continuamente mantener en este estado un agente registrado tal como provee W.S. 17</w:t>
        </w:r>
      </w:ins>
      <w:ins w:id="522" w:author="JOSE E GONZALEZ AVILA" w:date="2021-06-06T19:11:00Z">
        <w:r>
          <w:rPr>
            <w:rFonts w:ascii="Times New Roman" w:hAnsi="Times New Roman" w:cs="Times New Roman"/>
            <w:sz w:val="24"/>
            <w:szCs w:val="24"/>
            <w:lang w:val="es-PR"/>
          </w:rPr>
          <w:t>-28-101 hasta el W.S. 17-28-111.</w:t>
        </w:r>
      </w:ins>
    </w:p>
    <w:p w14:paraId="6E6D26A6" w14:textId="08488CE1" w:rsidR="00F751C7" w:rsidRDefault="00F751C7" w:rsidP="00F751C7">
      <w:pPr>
        <w:pStyle w:val="ListParagraph"/>
        <w:numPr>
          <w:ilvl w:val="0"/>
          <w:numId w:val="3"/>
        </w:numPr>
        <w:tabs>
          <w:tab w:val="left" w:pos="8130"/>
        </w:tabs>
        <w:spacing w:line="480" w:lineRule="auto"/>
        <w:rPr>
          <w:ins w:id="523" w:author="JOSE E GONZALEZ AVILA" w:date="2021-06-06T19:12:00Z"/>
          <w:rFonts w:ascii="Times New Roman" w:hAnsi="Times New Roman" w:cs="Times New Roman"/>
          <w:sz w:val="24"/>
          <w:szCs w:val="24"/>
          <w:lang w:val="es-PR"/>
        </w:rPr>
      </w:pPr>
      <w:ins w:id="524" w:author="JOSE E GONZALEZ AVILA" w:date="2021-06-06T19:1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Una organización descentralizada </w:t>
        </w:r>
      </w:ins>
      <w:ins w:id="525" w:author="JOSE E GONZALEZ AVILA" w:date="2021-06-07T12:37:00Z">
        <w:r w:rsidR="004826FD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26" w:author="JOSE E GONZALEZ AVILA" w:date="2021-06-06T19:1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puede operar formarse y </w:t>
        </w:r>
      </w:ins>
      <w:ins w:id="527" w:author="JOSE E GONZALEZ AVILA" w:date="2021-06-06T19:1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operar para cualquier propósito licito, sin consideración de sus fines lucrativos. </w:t>
        </w:r>
      </w:ins>
    </w:p>
    <w:p w14:paraId="50DD91C3" w14:textId="77777777" w:rsidR="004826FD" w:rsidRDefault="004826FD" w:rsidP="00F751C7">
      <w:pPr>
        <w:pStyle w:val="ListParagraph"/>
        <w:numPr>
          <w:ilvl w:val="0"/>
          <w:numId w:val="3"/>
        </w:numPr>
        <w:tabs>
          <w:tab w:val="left" w:pos="8130"/>
        </w:tabs>
        <w:spacing w:line="480" w:lineRule="auto"/>
        <w:rPr>
          <w:ins w:id="528" w:author="JOSE E GONZALEZ AVILA" w:date="2021-06-07T12:39:00Z"/>
          <w:rFonts w:ascii="Times New Roman" w:hAnsi="Times New Roman" w:cs="Times New Roman"/>
          <w:sz w:val="24"/>
          <w:szCs w:val="24"/>
          <w:lang w:val="es-PR"/>
        </w:rPr>
      </w:pPr>
      <w:ins w:id="529" w:author="JOSE E GONZALEZ AVILA" w:date="2021-06-07T12:37:00Z">
        <w:r>
          <w:rPr>
            <w:rFonts w:ascii="Times New Roman" w:hAnsi="Times New Roman" w:cs="Times New Roman"/>
            <w:sz w:val="24"/>
            <w:szCs w:val="24"/>
            <w:lang w:val="es-PR"/>
          </w:rPr>
          <w:t>Una</w:t>
        </w:r>
      </w:ins>
      <w:ins w:id="530" w:author="JOSE E GONZALEZ AVILA" w:date="2021-06-07T12:3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organización descentralizada </w:t>
        </w:r>
      </w:ins>
      <w:ins w:id="531" w:author="JOSE E GONZALEZ AVILA" w:date="2021-06-07T12:39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32" w:author="JOSE E GONZALEZ AVILA" w:date="2021-06-07T12:3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manejada algorítmicamente podrá formarse bajo este capitulo solo si los contratos inteligentes subyacentes son actualizables, modifica</w:t>
        </w:r>
      </w:ins>
      <w:ins w:id="533" w:author="JOSE E GONZALEZ AVILA" w:date="2021-06-07T12:39:00Z">
        <w:r>
          <w:rPr>
            <w:rFonts w:ascii="Times New Roman" w:hAnsi="Times New Roman" w:cs="Times New Roman"/>
            <w:sz w:val="24"/>
            <w:szCs w:val="24"/>
            <w:lang w:val="es-PR"/>
          </w:rPr>
          <w:t>bles o alternativamente actualizado.</w:t>
        </w:r>
      </w:ins>
    </w:p>
    <w:p w14:paraId="026ABFCE" w14:textId="77777777" w:rsidR="004826FD" w:rsidRDefault="004826FD" w:rsidP="004826FD">
      <w:pPr>
        <w:tabs>
          <w:tab w:val="left" w:pos="8130"/>
        </w:tabs>
        <w:spacing w:line="480" w:lineRule="auto"/>
        <w:rPr>
          <w:ins w:id="534" w:author="JOSE E GONZALEZ AVILA" w:date="2021-06-07T12:39:00Z"/>
          <w:rFonts w:ascii="Times New Roman" w:hAnsi="Times New Roman" w:cs="Times New Roman"/>
          <w:sz w:val="24"/>
          <w:szCs w:val="24"/>
          <w:lang w:val="es-PR"/>
        </w:rPr>
      </w:pPr>
      <w:ins w:id="535" w:author="JOSE E GONZALEZ AVILA" w:date="2021-06-07T12:39:00Z">
        <w:r>
          <w:rPr>
            <w:rFonts w:ascii="Times New Roman" w:hAnsi="Times New Roman" w:cs="Times New Roman"/>
            <w:sz w:val="24"/>
            <w:szCs w:val="24"/>
            <w:lang w:val="es-PR"/>
          </w:rPr>
          <w:lastRenderedPageBreak/>
          <w:t>17-31-106 Artículos de organización</w:t>
        </w:r>
      </w:ins>
    </w:p>
    <w:p w14:paraId="717E560E" w14:textId="788F1A34" w:rsidR="004826FD" w:rsidRDefault="004315EF" w:rsidP="004826FD">
      <w:pPr>
        <w:pStyle w:val="ListParagraph"/>
        <w:numPr>
          <w:ilvl w:val="0"/>
          <w:numId w:val="4"/>
        </w:numPr>
        <w:tabs>
          <w:tab w:val="left" w:pos="8130"/>
        </w:tabs>
        <w:spacing w:line="480" w:lineRule="auto"/>
        <w:rPr>
          <w:ins w:id="536" w:author="JOSE E GONZALEZ AVILA" w:date="2021-06-07T12:41:00Z"/>
          <w:rFonts w:ascii="Times New Roman" w:hAnsi="Times New Roman" w:cs="Times New Roman"/>
          <w:sz w:val="24"/>
          <w:szCs w:val="24"/>
          <w:lang w:val="es-PR"/>
        </w:rPr>
      </w:pPr>
      <w:ins w:id="537" w:author="JOSE E GONZALEZ AVILA" w:date="2021-06-07T12:49:00Z">
        <w:r>
          <w:rPr>
            <w:rFonts w:ascii="Times New Roman" w:hAnsi="Times New Roman" w:cs="Times New Roman"/>
            <w:sz w:val="24"/>
            <w:szCs w:val="24"/>
            <w:lang w:val="es-PR"/>
          </w:rPr>
          <w:t>Los artículos de organización de una organización descentralizada autónoma deberán</w:t>
        </w:r>
      </w:ins>
      <w:ins w:id="538" w:author="JOSE E GONZALEZ AVILA" w:date="2021-06-07T12:40:00Z">
        <w:r w:rsidR="004826FD">
          <w:rPr>
            <w:rFonts w:ascii="Times New Roman" w:hAnsi="Times New Roman" w:cs="Times New Roman"/>
            <w:sz w:val="24"/>
            <w:szCs w:val="24"/>
            <w:lang w:val="es-PR"/>
          </w:rPr>
          <w:t xml:space="preserve"> incluir una </w:t>
        </w:r>
      </w:ins>
      <w:ins w:id="539" w:author="JOSE E GONZALEZ AVILA" w:date="2021-06-07T12:41:00Z">
        <w:r w:rsidR="004826FD">
          <w:rPr>
            <w:rFonts w:ascii="Times New Roman" w:hAnsi="Times New Roman" w:cs="Times New Roman"/>
            <w:sz w:val="24"/>
            <w:szCs w:val="24"/>
            <w:lang w:val="es-PR"/>
          </w:rPr>
          <w:t>declaración</w:t>
        </w:r>
      </w:ins>
      <w:ins w:id="540" w:author="JOSE E GONZALEZ AVILA" w:date="2021-06-07T12:40:00Z">
        <w:r w:rsidR="004826FD">
          <w:rPr>
            <w:rFonts w:ascii="Times New Roman" w:hAnsi="Times New Roman" w:cs="Times New Roman"/>
            <w:sz w:val="24"/>
            <w:szCs w:val="24"/>
            <w:lang w:val="es-PR"/>
          </w:rPr>
          <w:t xml:space="preserve"> que la organización es una organización descentralizada </w:t>
        </w:r>
      </w:ins>
      <w:ins w:id="541" w:author="JOSE E GONZALEZ AVILA" w:date="2021-06-07T12:41:00Z">
        <w:r w:rsidR="004826FD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42" w:author="JOSE E GONZALEZ AVILA" w:date="2021-06-07T12:40:00Z">
        <w:r w:rsidR="004826FD">
          <w:rPr>
            <w:rFonts w:ascii="Times New Roman" w:hAnsi="Times New Roman" w:cs="Times New Roman"/>
            <w:sz w:val="24"/>
            <w:szCs w:val="24"/>
            <w:lang w:val="es-PR"/>
          </w:rPr>
          <w:t xml:space="preserve"> en conformidad a W.S. 17-31-104 y </w:t>
        </w:r>
      </w:ins>
      <w:ins w:id="543" w:author="JOSE E GONZALEZ AVILA" w:date="2021-06-07T12:41:00Z">
        <w:r w:rsidR="004826FD">
          <w:rPr>
            <w:rFonts w:ascii="Times New Roman" w:hAnsi="Times New Roman" w:cs="Times New Roman"/>
            <w:sz w:val="24"/>
            <w:szCs w:val="24"/>
            <w:lang w:val="es-PR"/>
          </w:rPr>
          <w:t>deberá exponer la materia requerida por W.S. 17-29-201.</w:t>
        </w:r>
      </w:ins>
    </w:p>
    <w:p w14:paraId="5DA7A3EB" w14:textId="77777777" w:rsidR="004315EF" w:rsidRDefault="004826FD" w:rsidP="004826FD">
      <w:pPr>
        <w:pStyle w:val="ListParagraph"/>
        <w:numPr>
          <w:ilvl w:val="0"/>
          <w:numId w:val="4"/>
        </w:numPr>
        <w:tabs>
          <w:tab w:val="left" w:pos="8130"/>
        </w:tabs>
        <w:spacing w:line="480" w:lineRule="auto"/>
        <w:rPr>
          <w:ins w:id="544" w:author="JOSE E GONZALEZ AVILA" w:date="2021-06-07T12:49:00Z"/>
          <w:rFonts w:ascii="Times New Roman" w:hAnsi="Times New Roman" w:cs="Times New Roman"/>
          <w:sz w:val="24"/>
          <w:szCs w:val="24"/>
          <w:lang w:val="es-PR"/>
        </w:rPr>
      </w:pPr>
      <w:ins w:id="545" w:author="JOSE E GONZALEZ AVILA" w:date="2021-06-07T12:4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En </w:t>
        </w:r>
      </w:ins>
      <w:ins w:id="546" w:author="JOSE E GONZALEZ AVILA" w:date="2021-06-07T12:49:00Z">
        <w:r w:rsidR="004315EF">
          <w:rPr>
            <w:rFonts w:ascii="Times New Roman" w:hAnsi="Times New Roman" w:cs="Times New Roman"/>
            <w:sz w:val="24"/>
            <w:szCs w:val="24"/>
            <w:lang w:val="es-PR"/>
          </w:rPr>
          <w:t>adición</w:t>
        </w:r>
      </w:ins>
      <w:ins w:id="547" w:author="JOSE E GONZALEZ AVILA" w:date="2021-06-07T12:4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a los </w:t>
        </w:r>
      </w:ins>
      <w:ins w:id="548" w:author="JOSE E GONZALEZ AVILA" w:date="2021-06-07T12:4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requisitos de esta subsección (a) de esta sección </w:t>
        </w:r>
      </w:ins>
      <w:ins w:id="549" w:author="JOSE E GONZALEZ AVILA" w:date="2021-06-07T12:49:00Z">
        <w:r w:rsidR="004315EF">
          <w:rPr>
            <w:rFonts w:ascii="Times New Roman" w:hAnsi="Times New Roman" w:cs="Times New Roman"/>
            <w:sz w:val="24"/>
            <w:szCs w:val="24"/>
            <w:lang w:val="es-PR"/>
          </w:rPr>
          <w:t>los artículos de organización deberán</w:t>
        </w:r>
      </w:ins>
      <w:ins w:id="550" w:author="JOSE E GONZALEZ AVILA" w:date="2021-06-07T12:4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incluir un identificador disponible al publico de cualquier contrato inteligente utilizado para manejar, facilitar u operar la organización descentralizada </w:t>
        </w:r>
      </w:ins>
      <w:ins w:id="551" w:author="JOSE E GONZALEZ AVILA" w:date="2021-06-07T12:49:00Z">
        <w:r w:rsidR="004315EF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52" w:author="JOSE E GONZALEZ AVILA" w:date="2021-06-07T12:4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. </w:t>
        </w:r>
      </w:ins>
    </w:p>
    <w:p w14:paraId="068B1FF8" w14:textId="672BB16B" w:rsidR="00152817" w:rsidRDefault="004315EF" w:rsidP="00152817">
      <w:pPr>
        <w:pStyle w:val="ListParagraph"/>
        <w:numPr>
          <w:ilvl w:val="0"/>
          <w:numId w:val="4"/>
        </w:numPr>
        <w:tabs>
          <w:tab w:val="left" w:pos="8130"/>
        </w:tabs>
        <w:spacing w:line="480" w:lineRule="auto"/>
        <w:rPr>
          <w:ins w:id="553" w:author="JOSE E GONZALEZ AVILA" w:date="2021-06-07T13:20:00Z"/>
          <w:rFonts w:ascii="Times New Roman" w:hAnsi="Times New Roman" w:cs="Times New Roman"/>
          <w:sz w:val="24"/>
          <w:szCs w:val="24"/>
          <w:lang w:val="es-PR"/>
        </w:rPr>
      </w:pPr>
      <w:ins w:id="554" w:author="JOSE E GONZALEZ AVILA" w:date="2021-06-07T12:4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Al menos que sea provea lo contrario en este </w:t>
        </w:r>
      </w:ins>
      <w:ins w:id="555" w:author="JOSE E GONZALEZ AVILA" w:date="2021-06-07T13:21:00Z">
        <w:r w:rsidR="00152817">
          <w:rPr>
            <w:rFonts w:ascii="Times New Roman" w:hAnsi="Times New Roman" w:cs="Times New Roman"/>
            <w:sz w:val="24"/>
            <w:szCs w:val="24"/>
            <w:lang w:val="es-PR"/>
          </w:rPr>
          <w:t>capítulo</w:t>
        </w:r>
      </w:ins>
      <w:ins w:id="556" w:author="JOSE E GONZALEZ AVILA" w:date="2021-06-07T12:4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, los </w:t>
        </w:r>
      </w:ins>
      <w:ins w:id="557" w:author="JOSE E GONZALEZ AVILA" w:date="2021-06-07T13:21:00Z">
        <w:r w:rsidR="00152817"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558" w:author="JOSE E GONZALEZ AVILA" w:date="2021-06-07T12:4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</w:t>
        </w:r>
      </w:ins>
      <w:ins w:id="559" w:author="JOSE E GONZALEZ AVILA" w:date="2021-06-07T12:5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organización y los contratos inteligentes de toda organización descentralizada </w:t>
        </w:r>
      </w:ins>
      <w:ins w:id="560" w:author="JOSE E GONZALEZ AVILA" w:date="2021-06-07T13:21:00Z">
        <w:r w:rsidR="00152817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61" w:author="JOSE E GONZALEZ AVILA" w:date="2021-06-07T12:5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562" w:author="JOSE E GONZALEZ AVILA" w:date="2021-06-07T13:21:00Z">
        <w:r w:rsidR="00152817">
          <w:rPr>
            <w:rFonts w:ascii="Times New Roman" w:hAnsi="Times New Roman" w:cs="Times New Roman"/>
            <w:sz w:val="24"/>
            <w:szCs w:val="24"/>
            <w:lang w:val="es-PR"/>
          </w:rPr>
          <w:t>deberán</w:t>
        </w:r>
      </w:ins>
      <w:ins w:id="563" w:author="JOSE E GONZALEZ AVILA" w:date="2021-06-07T12:5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gobernar todo lo siguiente:</w:t>
        </w:r>
      </w:ins>
    </w:p>
    <w:p w14:paraId="318C8FB9" w14:textId="77777777" w:rsidR="00152817" w:rsidRDefault="00152817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64" w:author="JOSE E GONZALEZ AVILA" w:date="2021-06-07T13:21:00Z"/>
          <w:rFonts w:ascii="Times New Roman" w:hAnsi="Times New Roman" w:cs="Times New Roman"/>
          <w:sz w:val="24"/>
          <w:szCs w:val="24"/>
          <w:lang w:val="es-PR"/>
        </w:rPr>
      </w:pPr>
      <w:ins w:id="565" w:author="JOSE E GONZALEZ AVILA" w:date="2021-06-07T13:20:00Z">
        <w:r>
          <w:rPr>
            <w:rFonts w:ascii="Times New Roman" w:hAnsi="Times New Roman" w:cs="Times New Roman"/>
            <w:sz w:val="24"/>
            <w:szCs w:val="24"/>
            <w:lang w:val="es-PR"/>
          </w:rPr>
          <w:t>Relaciones entre m</w:t>
        </w:r>
      </w:ins>
      <w:ins w:id="566" w:author="JOSE E GONZALEZ AVILA" w:date="2021-06-07T13:21:00Z">
        <w:r>
          <w:rPr>
            <w:rFonts w:ascii="Times New Roman" w:hAnsi="Times New Roman" w:cs="Times New Roman"/>
            <w:sz w:val="24"/>
            <w:szCs w:val="24"/>
            <w:lang w:val="es-PR"/>
          </w:rPr>
          <w:t>iembros y relaciones entre miembros y la organización descentralizada autónoma;</w:t>
        </w:r>
      </w:ins>
    </w:p>
    <w:p w14:paraId="0CD3838D" w14:textId="77777777" w:rsidR="00152817" w:rsidRDefault="00152817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67" w:author="JOSE E GONZALEZ AVILA" w:date="2021-06-07T13:22:00Z"/>
          <w:rFonts w:ascii="Times New Roman" w:hAnsi="Times New Roman" w:cs="Times New Roman"/>
          <w:sz w:val="24"/>
          <w:szCs w:val="24"/>
          <w:lang w:val="es-PR"/>
        </w:rPr>
      </w:pPr>
      <w:ins w:id="568" w:author="JOSE E GONZALEZ AVILA" w:date="2021-06-07T13:2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Derechos y deberes bajo este capitulo de </w:t>
        </w:r>
      </w:ins>
      <w:ins w:id="569" w:author="JOSE E GONZALEZ AVILA" w:date="2021-06-07T13:22:00Z">
        <w:r>
          <w:rPr>
            <w:rFonts w:ascii="Times New Roman" w:hAnsi="Times New Roman" w:cs="Times New Roman"/>
            <w:sz w:val="24"/>
            <w:szCs w:val="24"/>
            <w:lang w:val="es-PR"/>
          </w:rPr>
          <w:t>una persona en su capacidad de miembro;</w:t>
        </w:r>
      </w:ins>
    </w:p>
    <w:p w14:paraId="2984E872" w14:textId="68799399" w:rsidR="00152817" w:rsidRDefault="00152817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70" w:author="JOSE E GONZALEZ AVILA" w:date="2021-06-07T13:22:00Z"/>
          <w:rFonts w:ascii="Times New Roman" w:hAnsi="Times New Roman" w:cs="Times New Roman"/>
          <w:sz w:val="24"/>
          <w:szCs w:val="24"/>
          <w:lang w:val="es-PR"/>
        </w:rPr>
      </w:pPr>
      <w:ins w:id="571" w:author="JOSE E GONZALEZ AVILA" w:date="2021-06-07T13:2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Actividades de una organización descentralizada </w:t>
        </w:r>
      </w:ins>
      <w:ins w:id="572" w:author="JOSE E GONZALEZ AVILA" w:date="2021-06-07T14:54:00Z">
        <w:r w:rsidR="002F48EC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73" w:author="JOSE E GONZALEZ AVILA" w:date="2021-06-07T13:2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y la conducta de esas actividades;</w:t>
        </w:r>
      </w:ins>
    </w:p>
    <w:p w14:paraId="051732D0" w14:textId="79180FAD" w:rsidR="002F48EC" w:rsidRDefault="002F48EC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74" w:author="JOSE E GONZALEZ AVILA" w:date="2021-06-07T14:56:00Z"/>
          <w:rFonts w:ascii="Times New Roman" w:hAnsi="Times New Roman" w:cs="Times New Roman"/>
          <w:sz w:val="24"/>
          <w:szCs w:val="24"/>
          <w:lang w:val="es-PR"/>
        </w:rPr>
      </w:pPr>
      <w:ins w:id="575" w:author="JOSE E GONZALEZ AVILA" w:date="2021-06-07T14:57:00Z">
        <w:r>
          <w:rPr>
            <w:rFonts w:ascii="Times New Roman" w:hAnsi="Times New Roman" w:cs="Times New Roman"/>
            <w:sz w:val="24"/>
            <w:szCs w:val="24"/>
            <w:lang w:val="es-PR"/>
          </w:rPr>
          <w:t>Métodos</w:t>
        </w:r>
      </w:ins>
      <w:ins w:id="576" w:author="JOSE E GONZALEZ AVILA" w:date="2021-06-07T13:22:00Z">
        <w:r w:rsidR="00152817">
          <w:rPr>
            <w:rFonts w:ascii="Times New Roman" w:hAnsi="Times New Roman" w:cs="Times New Roman"/>
            <w:sz w:val="24"/>
            <w:szCs w:val="24"/>
            <w:lang w:val="es-PR"/>
          </w:rPr>
          <w:t xml:space="preserve"> y condiciones para enmendar el acuerdo de operaciones</w:t>
        </w:r>
      </w:ins>
      <w:ins w:id="577" w:author="JOSE E GONZALEZ AVILA" w:date="2021-06-07T14:55:00Z">
        <w:r>
          <w:rPr>
            <w:rFonts w:ascii="Times New Roman" w:hAnsi="Times New Roman" w:cs="Times New Roman"/>
            <w:sz w:val="24"/>
            <w:szCs w:val="24"/>
            <w:lang w:val="es-PR"/>
          </w:rPr>
          <w:t>;</w:t>
        </w:r>
      </w:ins>
    </w:p>
    <w:p w14:paraId="3834DDF7" w14:textId="77777777" w:rsidR="002F48EC" w:rsidRDefault="002F48EC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78" w:author="JOSE E GONZALEZ AVILA" w:date="2021-06-07T14:57:00Z"/>
          <w:rFonts w:ascii="Times New Roman" w:hAnsi="Times New Roman" w:cs="Times New Roman"/>
          <w:sz w:val="24"/>
          <w:szCs w:val="24"/>
          <w:lang w:val="es-PR"/>
        </w:rPr>
      </w:pPr>
      <w:ins w:id="579" w:author="JOSE E GONZALEZ AVILA" w:date="2021-06-07T14:56:00Z">
        <w:r>
          <w:rPr>
            <w:rFonts w:ascii="Times New Roman" w:hAnsi="Times New Roman" w:cs="Times New Roman"/>
            <w:sz w:val="24"/>
            <w:szCs w:val="24"/>
            <w:lang w:val="es-PR"/>
          </w:rPr>
          <w:t>Derechos y derechos de sufragio</w:t>
        </w:r>
      </w:ins>
      <w:ins w:id="580" w:author="JOSE E GONZALEZ AVILA" w:date="2021-06-07T14:5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los miembros;</w:t>
        </w:r>
      </w:ins>
    </w:p>
    <w:p w14:paraId="7D1F8F68" w14:textId="77777777" w:rsidR="002F48EC" w:rsidRDefault="002F48EC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81" w:author="JOSE E GONZALEZ AVILA" w:date="2021-06-07T14:58:00Z"/>
          <w:rFonts w:ascii="Times New Roman" w:hAnsi="Times New Roman" w:cs="Times New Roman"/>
          <w:sz w:val="24"/>
          <w:szCs w:val="24"/>
          <w:lang w:val="es-PR"/>
        </w:rPr>
      </w:pPr>
      <w:ins w:id="582" w:author="JOSE E GONZALEZ AVILA" w:date="2021-06-07T14:5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Transferibilidad de intereses de </w:t>
        </w:r>
      </w:ins>
      <w:ins w:id="583" w:author="JOSE E GONZALEZ AVILA" w:date="2021-06-07T14:58:00Z">
        <w:r>
          <w:rPr>
            <w:rFonts w:ascii="Times New Roman" w:hAnsi="Times New Roman" w:cs="Times New Roman"/>
            <w:sz w:val="24"/>
            <w:szCs w:val="24"/>
            <w:lang w:val="es-PR"/>
          </w:rPr>
          <w:t>membresía;</w:t>
        </w:r>
      </w:ins>
    </w:p>
    <w:p w14:paraId="3FC5DEC4" w14:textId="77777777" w:rsidR="002F48EC" w:rsidRDefault="002F48EC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84" w:author="JOSE E GONZALEZ AVILA" w:date="2021-06-07T14:58:00Z"/>
          <w:rFonts w:ascii="Times New Roman" w:hAnsi="Times New Roman" w:cs="Times New Roman"/>
          <w:sz w:val="24"/>
          <w:szCs w:val="24"/>
          <w:lang w:val="es-PR"/>
        </w:rPr>
      </w:pPr>
      <w:ins w:id="585" w:author="JOSE E GONZALEZ AVILA" w:date="2021-06-07T14:5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Retiro de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s-PR"/>
          </w:rPr>
          <w:t>membresia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s-PR"/>
          </w:rPr>
          <w:t>;</w:t>
        </w:r>
      </w:ins>
    </w:p>
    <w:p w14:paraId="5959B3F0" w14:textId="77777777" w:rsidR="002F48EC" w:rsidRDefault="002F48EC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86" w:author="JOSE E GONZALEZ AVILA" w:date="2021-06-07T14:59:00Z"/>
          <w:rFonts w:ascii="Times New Roman" w:hAnsi="Times New Roman" w:cs="Times New Roman"/>
          <w:sz w:val="24"/>
          <w:szCs w:val="24"/>
          <w:lang w:val="es-PR"/>
        </w:rPr>
      </w:pPr>
      <w:ins w:id="587" w:author="JOSE E GONZALEZ AVILA" w:date="2021-06-07T14:5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Distribuciones a miembros </w:t>
        </w:r>
      </w:ins>
      <w:ins w:id="588" w:author="JOSE E GONZALEZ AVILA" w:date="2021-06-07T14:59:00Z">
        <w:r>
          <w:rPr>
            <w:rFonts w:ascii="Times New Roman" w:hAnsi="Times New Roman" w:cs="Times New Roman"/>
            <w:sz w:val="24"/>
            <w:szCs w:val="24"/>
            <w:lang w:val="es-PR"/>
          </w:rPr>
          <w:t>previo a la disolución;</w:t>
        </w:r>
      </w:ins>
    </w:p>
    <w:p w14:paraId="2C7CD557" w14:textId="77777777" w:rsidR="002F48EC" w:rsidRDefault="002F48EC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89" w:author="JOSE E GONZALEZ AVILA" w:date="2021-06-07T14:59:00Z"/>
          <w:rFonts w:ascii="Times New Roman" w:hAnsi="Times New Roman" w:cs="Times New Roman"/>
          <w:sz w:val="24"/>
          <w:szCs w:val="24"/>
          <w:lang w:val="es-PR"/>
        </w:rPr>
      </w:pPr>
      <w:ins w:id="590" w:author="JOSE E GONZALEZ AVILA" w:date="2021-06-07T14:59:00Z">
        <w:r>
          <w:rPr>
            <w:rFonts w:ascii="Times New Roman" w:hAnsi="Times New Roman" w:cs="Times New Roman"/>
            <w:sz w:val="24"/>
            <w:szCs w:val="24"/>
            <w:lang w:val="es-PR"/>
          </w:rPr>
          <w:lastRenderedPageBreak/>
          <w:t xml:space="preserve">Enmiendas a los artículos de organización; </w:t>
        </w:r>
      </w:ins>
    </w:p>
    <w:p w14:paraId="0F0F3836" w14:textId="77777777" w:rsidR="002F48EC" w:rsidRDefault="002F48EC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91" w:author="JOSE E GONZALEZ AVILA" w:date="2021-06-07T15:04:00Z"/>
          <w:rFonts w:ascii="Times New Roman" w:hAnsi="Times New Roman" w:cs="Times New Roman"/>
          <w:sz w:val="24"/>
          <w:szCs w:val="24"/>
          <w:lang w:val="es-PR"/>
        </w:rPr>
      </w:pPr>
      <w:ins w:id="592" w:author="JOSE E GONZALEZ AVILA" w:date="2021-06-07T14:5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Procedimientos para </w:t>
        </w:r>
      </w:ins>
      <w:ins w:id="593" w:author="JOSE E GONZALEZ AVILA" w:date="2021-06-07T15:00:00Z">
        <w:r>
          <w:rPr>
            <w:rFonts w:ascii="Times New Roman" w:hAnsi="Times New Roman" w:cs="Times New Roman"/>
            <w:sz w:val="24"/>
            <w:szCs w:val="24"/>
            <w:lang w:val="es-PR"/>
          </w:rPr>
          <w:t>enmendar, actualizar, editar o cambiar contratos inteligentes aplicables</w:t>
        </w:r>
      </w:ins>
      <w:ins w:id="594" w:author="JOSE E GONZALEZ AVILA" w:date="2021-06-07T15:04:00Z">
        <w:r>
          <w:rPr>
            <w:rFonts w:ascii="Times New Roman" w:hAnsi="Times New Roman" w:cs="Times New Roman"/>
            <w:sz w:val="24"/>
            <w:szCs w:val="24"/>
            <w:lang w:val="es-PR"/>
          </w:rPr>
          <w:t>;</w:t>
        </w:r>
      </w:ins>
    </w:p>
    <w:p w14:paraId="465DA41D" w14:textId="23BFCDAC" w:rsidR="002F48EC" w:rsidRDefault="002F48EC" w:rsidP="00152817">
      <w:pPr>
        <w:pStyle w:val="ListParagraph"/>
        <w:numPr>
          <w:ilvl w:val="0"/>
          <w:numId w:val="5"/>
        </w:numPr>
        <w:tabs>
          <w:tab w:val="left" w:pos="8130"/>
        </w:tabs>
        <w:spacing w:line="480" w:lineRule="auto"/>
        <w:rPr>
          <w:ins w:id="595" w:author="JOSE E GONZALEZ AVILA" w:date="2021-06-07T15:05:00Z"/>
          <w:rFonts w:ascii="Times New Roman" w:hAnsi="Times New Roman" w:cs="Times New Roman"/>
          <w:sz w:val="24"/>
          <w:szCs w:val="24"/>
          <w:lang w:val="es-PR"/>
        </w:rPr>
      </w:pPr>
      <w:ins w:id="596" w:author="JOSE E GONZALEZ AVILA" w:date="2021-06-07T15:0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Todo otro aspecto de la organización descentralizada </w:t>
        </w:r>
      </w:ins>
      <w:ins w:id="597" w:author="JOSE E GONZALEZ AVILA" w:date="2021-06-07T15:05:00Z">
        <w:r w:rsidR="00105AA5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598" w:author="JOSE E GONZALEZ AVILA" w:date="2021-06-07T15:0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. </w:t>
        </w:r>
      </w:ins>
    </w:p>
    <w:p w14:paraId="37DD3E7A" w14:textId="1041FAD5" w:rsidR="002F48EC" w:rsidRDefault="002F48EC" w:rsidP="002F48EC">
      <w:pPr>
        <w:tabs>
          <w:tab w:val="left" w:pos="8130"/>
        </w:tabs>
        <w:spacing w:line="480" w:lineRule="auto"/>
        <w:rPr>
          <w:ins w:id="599" w:author="JOSE E GONZALEZ AVILA" w:date="2021-06-07T15:06:00Z"/>
          <w:rFonts w:ascii="Times New Roman" w:hAnsi="Times New Roman" w:cs="Times New Roman"/>
          <w:sz w:val="24"/>
          <w:szCs w:val="24"/>
          <w:lang w:val="es-PR"/>
        </w:rPr>
      </w:pPr>
      <w:ins w:id="600" w:author="JOSE E GONZALEZ AVILA" w:date="2021-06-07T15:05:00Z">
        <w:r w:rsidRPr="00105AA5">
          <w:rPr>
            <w:rFonts w:ascii="Times New Roman" w:hAnsi="Times New Roman" w:cs="Times New Roman"/>
            <w:sz w:val="24"/>
            <w:szCs w:val="24"/>
            <w:lang w:val="es-PR"/>
            <w:rPrChange w:id="601" w:author="JOSE E GONZALEZ AVILA" w:date="2021-06-07T15:05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17-31-107. Enmienda o reafirmación de artículos de organización.</w:t>
        </w:r>
      </w:ins>
    </w:p>
    <w:p w14:paraId="721776D6" w14:textId="00874E77" w:rsidR="00105AA5" w:rsidRDefault="00105AA5" w:rsidP="00105AA5">
      <w:pPr>
        <w:pStyle w:val="ListParagraph"/>
        <w:numPr>
          <w:ilvl w:val="0"/>
          <w:numId w:val="6"/>
        </w:numPr>
        <w:tabs>
          <w:tab w:val="left" w:pos="8130"/>
        </w:tabs>
        <w:spacing w:line="480" w:lineRule="auto"/>
        <w:rPr>
          <w:ins w:id="602" w:author="JOSE E GONZALEZ AVILA" w:date="2021-06-07T15:06:00Z"/>
          <w:rFonts w:ascii="Times New Roman" w:hAnsi="Times New Roman" w:cs="Times New Roman"/>
          <w:sz w:val="24"/>
          <w:szCs w:val="24"/>
          <w:lang w:val="es-PR"/>
        </w:rPr>
      </w:pPr>
      <w:ins w:id="603" w:author="JOSE E GONZALEZ AVILA" w:date="2021-06-07T15:11:00Z">
        <w:r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604" w:author="JOSE E GONZALEZ AVILA" w:date="2021-06-07T15:0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 </w:t>
        </w:r>
      </w:ins>
      <w:ins w:id="605" w:author="JOSE E GONZALEZ AVILA" w:date="2021-06-07T15:11:00Z">
        <w:r>
          <w:rPr>
            <w:rFonts w:ascii="Times New Roman" w:hAnsi="Times New Roman" w:cs="Times New Roman"/>
            <w:sz w:val="24"/>
            <w:szCs w:val="24"/>
            <w:lang w:val="es-PR"/>
          </w:rPr>
          <w:t>deberán</w:t>
        </w:r>
      </w:ins>
      <w:ins w:id="606" w:author="JOSE E GONZALEZ AVILA" w:date="2021-06-07T15:0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ser enmendados cuando:</w:t>
        </w:r>
      </w:ins>
    </w:p>
    <w:p w14:paraId="6A1F31DB" w14:textId="001EC1F7" w:rsidR="00105AA5" w:rsidRDefault="00105AA5" w:rsidP="00105AA5">
      <w:pPr>
        <w:pStyle w:val="ListParagraph"/>
        <w:numPr>
          <w:ilvl w:val="0"/>
          <w:numId w:val="7"/>
        </w:numPr>
        <w:tabs>
          <w:tab w:val="left" w:pos="8130"/>
        </w:tabs>
        <w:spacing w:line="480" w:lineRule="auto"/>
        <w:rPr>
          <w:ins w:id="607" w:author="JOSE E GONZALEZ AVILA" w:date="2021-06-07T15:07:00Z"/>
          <w:rFonts w:ascii="Times New Roman" w:hAnsi="Times New Roman" w:cs="Times New Roman"/>
          <w:sz w:val="24"/>
          <w:szCs w:val="24"/>
          <w:lang w:val="es-PR"/>
        </w:rPr>
      </w:pPr>
      <w:ins w:id="608" w:author="JOSE E GONZALEZ AVILA" w:date="2021-06-07T15:0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Hay </w:t>
        </w:r>
      </w:ins>
      <w:ins w:id="609" w:author="JOSE E GONZALEZ AVILA" w:date="2021-06-07T15:08:00Z">
        <w:r>
          <w:rPr>
            <w:rFonts w:ascii="Times New Roman" w:hAnsi="Times New Roman" w:cs="Times New Roman"/>
            <w:sz w:val="24"/>
            <w:szCs w:val="24"/>
            <w:lang w:val="es-PR"/>
          </w:rPr>
          <w:t>algún</w:t>
        </w:r>
      </w:ins>
      <w:ins w:id="610" w:author="JOSE E GONZALEZ AVILA" w:date="2021-06-07T15:0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cambio en el nombre de la organización descentralizada </w:t>
        </w:r>
      </w:ins>
      <w:ins w:id="611" w:author="JOSE E GONZALEZ AVILA" w:date="2021-06-07T15:11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612" w:author="JOSE E GONZALEZ AVILA" w:date="2021-06-07T15:06:00Z">
        <w:r>
          <w:rPr>
            <w:rFonts w:ascii="Times New Roman" w:hAnsi="Times New Roman" w:cs="Times New Roman"/>
            <w:sz w:val="24"/>
            <w:szCs w:val="24"/>
            <w:lang w:val="es-PR"/>
          </w:rPr>
          <w:t>;</w:t>
        </w:r>
      </w:ins>
    </w:p>
    <w:p w14:paraId="464071D0" w14:textId="132A6D7D" w:rsidR="00105AA5" w:rsidRDefault="00105AA5" w:rsidP="00105AA5">
      <w:pPr>
        <w:pStyle w:val="ListParagraph"/>
        <w:numPr>
          <w:ilvl w:val="0"/>
          <w:numId w:val="7"/>
        </w:numPr>
        <w:tabs>
          <w:tab w:val="left" w:pos="8130"/>
        </w:tabs>
        <w:spacing w:line="480" w:lineRule="auto"/>
        <w:rPr>
          <w:ins w:id="613" w:author="JOSE E GONZALEZ AVILA" w:date="2021-06-07T15:07:00Z"/>
          <w:rFonts w:ascii="Times New Roman" w:hAnsi="Times New Roman" w:cs="Times New Roman"/>
          <w:sz w:val="24"/>
          <w:szCs w:val="24"/>
          <w:lang w:val="es-PR"/>
        </w:rPr>
      </w:pPr>
      <w:ins w:id="614" w:author="JOSE E GONZALEZ AVILA" w:date="2021-06-07T15:0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Hay una falsa o errónea </w:t>
        </w:r>
      </w:ins>
      <w:ins w:id="615" w:author="JOSE E GONZALEZ AVILA" w:date="2021-06-07T15:11:00Z">
        <w:r>
          <w:rPr>
            <w:rFonts w:ascii="Times New Roman" w:hAnsi="Times New Roman" w:cs="Times New Roman"/>
            <w:sz w:val="24"/>
            <w:szCs w:val="24"/>
            <w:lang w:val="es-PR"/>
          </w:rPr>
          <w:t>declaración</w:t>
        </w:r>
      </w:ins>
      <w:ins w:id="616" w:author="JOSE E GONZALEZ AVILA" w:date="2021-06-07T15:0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en los artículos de organización; o</w:t>
        </w:r>
      </w:ins>
    </w:p>
    <w:p w14:paraId="63C6D0AF" w14:textId="744D2320" w:rsidR="00105AA5" w:rsidRDefault="00105AA5" w:rsidP="00105AA5">
      <w:pPr>
        <w:pStyle w:val="ListParagraph"/>
        <w:numPr>
          <w:ilvl w:val="0"/>
          <w:numId w:val="7"/>
        </w:numPr>
        <w:tabs>
          <w:tab w:val="left" w:pos="8130"/>
        </w:tabs>
        <w:spacing w:line="480" w:lineRule="auto"/>
        <w:rPr>
          <w:ins w:id="617" w:author="JOSE E GONZALEZ AVILA" w:date="2021-06-07T15:12:00Z"/>
          <w:rFonts w:ascii="Times New Roman" w:hAnsi="Times New Roman" w:cs="Times New Roman"/>
          <w:sz w:val="24"/>
          <w:szCs w:val="24"/>
          <w:lang w:val="es-PR"/>
        </w:rPr>
      </w:pPr>
      <w:ins w:id="618" w:author="JOSE E GONZALEZ AVILA" w:date="2021-06-07T15:0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Los contratos inteligentes de </w:t>
        </w:r>
      </w:ins>
      <w:ins w:id="619" w:author="JOSE E GONZALEZ AVILA" w:date="2021-06-07T15:12:00Z">
        <w:r>
          <w:rPr>
            <w:rFonts w:ascii="Times New Roman" w:hAnsi="Times New Roman" w:cs="Times New Roman"/>
            <w:sz w:val="24"/>
            <w:szCs w:val="24"/>
            <w:lang w:val="es-PR"/>
          </w:rPr>
          <w:t>la organización</w:t>
        </w:r>
      </w:ins>
      <w:ins w:id="620" w:author="JOSE E GONZALEZ AVILA" w:date="2021-06-07T15:0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descentralizada </w:t>
        </w:r>
      </w:ins>
      <w:ins w:id="621" w:author="JOSE E GONZALEZ AVILA" w:date="2021-06-07T15:11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622" w:author="JOSE E GONZALEZ AVILA" w:date="2021-06-07T15:0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han sido actualizados o </w:t>
        </w:r>
      </w:ins>
      <w:ins w:id="623" w:author="JOSE E GONZALEZ AVILA" w:date="2021-06-07T15:0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cambiados. </w:t>
        </w:r>
      </w:ins>
    </w:p>
    <w:p w14:paraId="4E49690D" w14:textId="585A8C3F" w:rsidR="00105AA5" w:rsidRDefault="00105AA5" w:rsidP="00105AA5">
      <w:pPr>
        <w:tabs>
          <w:tab w:val="left" w:pos="8130"/>
        </w:tabs>
        <w:spacing w:line="480" w:lineRule="auto"/>
        <w:rPr>
          <w:ins w:id="624" w:author="JOSE E GONZALEZ AVILA" w:date="2021-06-07T15:12:00Z"/>
          <w:rFonts w:ascii="Times New Roman" w:hAnsi="Times New Roman" w:cs="Times New Roman"/>
          <w:sz w:val="24"/>
          <w:szCs w:val="24"/>
          <w:lang w:val="es-PR"/>
        </w:rPr>
      </w:pPr>
      <w:ins w:id="625" w:author="JOSE E GONZALEZ AVILA" w:date="2021-06-07T15:12:00Z">
        <w:r>
          <w:rPr>
            <w:rFonts w:ascii="Times New Roman" w:hAnsi="Times New Roman" w:cs="Times New Roman"/>
            <w:sz w:val="24"/>
            <w:szCs w:val="24"/>
            <w:lang w:val="es-PR"/>
          </w:rPr>
          <w:t>17-31-108. Acuerdo de operación.</w:t>
        </w:r>
      </w:ins>
    </w:p>
    <w:p w14:paraId="24C3302B" w14:textId="2631A036" w:rsidR="00105AA5" w:rsidRDefault="00105AA5" w:rsidP="00105AA5">
      <w:pPr>
        <w:tabs>
          <w:tab w:val="left" w:pos="8130"/>
        </w:tabs>
        <w:spacing w:line="480" w:lineRule="auto"/>
        <w:rPr>
          <w:ins w:id="626" w:author="JOSE E GONZALEZ AVILA" w:date="2021-06-07T15:22:00Z"/>
          <w:rFonts w:ascii="Times New Roman" w:hAnsi="Times New Roman" w:cs="Times New Roman"/>
          <w:sz w:val="24"/>
          <w:szCs w:val="24"/>
          <w:lang w:val="es-PR"/>
        </w:rPr>
      </w:pPr>
      <w:ins w:id="627" w:author="JOSE E GONZALEZ AVILA" w:date="2021-06-07T15:1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En la medida que </w:t>
        </w:r>
      </w:ins>
      <w:ins w:id="628" w:author="JOSE E GONZALEZ AVILA" w:date="2021-06-07T15:1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los </w:t>
        </w:r>
      </w:ins>
      <w:ins w:id="629" w:author="JOSE E GONZALEZ AVILA" w:date="2021-06-07T15:14:00Z">
        <w:r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630" w:author="JOSE E GONZALEZ AVILA" w:date="2021-06-07T15:1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 o </w:t>
        </w:r>
      </w:ins>
      <w:ins w:id="631" w:author="JOSE E GONZALEZ AVILA" w:date="2021-06-07T15:1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el contrato inteligente no </w:t>
        </w:r>
      </w:ins>
      <w:ins w:id="632" w:author="JOSE E GONZALEZ AVILA" w:date="2021-06-07T15:14:00Z">
        <w:r>
          <w:rPr>
            <w:rFonts w:ascii="Times New Roman" w:hAnsi="Times New Roman" w:cs="Times New Roman"/>
            <w:sz w:val="24"/>
            <w:szCs w:val="24"/>
            <w:lang w:val="es-PR"/>
          </w:rPr>
          <w:t>contengan</w:t>
        </w:r>
      </w:ins>
      <w:ins w:id="633" w:author="JOSE E GONZALEZ AVILA" w:date="2021-06-07T15:1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una materia descrita en W.S.  17-31-106, la operación de la </w:t>
        </w:r>
      </w:ins>
      <w:ins w:id="634" w:author="JOSE E GONZALEZ AVILA" w:date="2021-06-07T15:1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organización descentralizada autónoma podrá ser suplido con un acuerdo de operación. </w:t>
        </w:r>
      </w:ins>
    </w:p>
    <w:p w14:paraId="58DC076A" w14:textId="0C155882" w:rsidR="00B720D8" w:rsidRDefault="00B720D8" w:rsidP="00105AA5">
      <w:pPr>
        <w:tabs>
          <w:tab w:val="left" w:pos="8130"/>
        </w:tabs>
        <w:spacing w:line="480" w:lineRule="auto"/>
        <w:rPr>
          <w:ins w:id="635" w:author="JOSE E GONZALEZ AVILA" w:date="2021-06-07T15:22:00Z"/>
          <w:rFonts w:ascii="Times New Roman" w:hAnsi="Times New Roman" w:cs="Times New Roman"/>
          <w:sz w:val="24"/>
          <w:szCs w:val="24"/>
          <w:lang w:val="es-PR"/>
        </w:rPr>
      </w:pPr>
    </w:p>
    <w:p w14:paraId="29F13564" w14:textId="14F9A8EC" w:rsidR="00B720D8" w:rsidRDefault="00B720D8" w:rsidP="00105AA5">
      <w:pPr>
        <w:tabs>
          <w:tab w:val="left" w:pos="8130"/>
        </w:tabs>
        <w:spacing w:line="480" w:lineRule="auto"/>
        <w:rPr>
          <w:ins w:id="636" w:author="JOSE E GONZALEZ AVILA" w:date="2021-06-07T15:23:00Z"/>
          <w:rFonts w:ascii="Times New Roman" w:hAnsi="Times New Roman" w:cs="Times New Roman"/>
          <w:sz w:val="24"/>
          <w:szCs w:val="24"/>
          <w:lang w:val="es-PR"/>
        </w:rPr>
      </w:pPr>
      <w:ins w:id="637" w:author="JOSE E GONZALEZ AVILA" w:date="2021-06-07T15:2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17-31-109. </w:t>
        </w:r>
      </w:ins>
      <w:ins w:id="638" w:author="JOSE E GONZALEZ AVILA" w:date="2021-06-07T15:23:00Z">
        <w:r>
          <w:rPr>
            <w:rFonts w:ascii="Times New Roman" w:hAnsi="Times New Roman" w:cs="Times New Roman"/>
            <w:sz w:val="24"/>
            <w:szCs w:val="24"/>
            <w:lang w:val="es-PR"/>
          </w:rPr>
          <w:t>Gerencia.</w:t>
        </w:r>
      </w:ins>
    </w:p>
    <w:p w14:paraId="48D22580" w14:textId="60B18DB7" w:rsidR="00B720D8" w:rsidRDefault="00B720D8" w:rsidP="00105AA5">
      <w:pPr>
        <w:tabs>
          <w:tab w:val="left" w:pos="8130"/>
        </w:tabs>
        <w:spacing w:line="480" w:lineRule="auto"/>
        <w:rPr>
          <w:ins w:id="639" w:author="JOSE E GONZALEZ AVILA" w:date="2021-06-07T15:24:00Z"/>
          <w:rFonts w:ascii="Times New Roman" w:hAnsi="Times New Roman" w:cs="Times New Roman"/>
          <w:sz w:val="24"/>
          <w:szCs w:val="24"/>
          <w:lang w:val="es-PR"/>
        </w:rPr>
      </w:pPr>
      <w:ins w:id="640" w:author="JOSE E GONZALEZ AVILA" w:date="2021-06-07T15:2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La gerencia de la organización descentralizada </w:t>
        </w:r>
      </w:ins>
      <w:ins w:id="641" w:author="JOSE E GONZALEZ AVILA" w:date="2021-06-07T15:24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642" w:author="JOSE E GONZALEZ AVILA" w:date="2021-06-07T15:2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deberá ser establecido en sus miembros, si es manejado por miembros o </w:t>
        </w:r>
      </w:ins>
      <w:ins w:id="643" w:author="JOSE E GONZALEZ AVILA" w:date="2021-06-07T15:2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el contrato inteligente al menos que sea provisto de otra manera en los artículos de organización o el acuerdo de operación. </w:t>
        </w:r>
      </w:ins>
    </w:p>
    <w:p w14:paraId="1696A0BE" w14:textId="08009E6C" w:rsidR="00B720D8" w:rsidRDefault="00B720D8" w:rsidP="00105AA5">
      <w:pPr>
        <w:tabs>
          <w:tab w:val="left" w:pos="8130"/>
        </w:tabs>
        <w:spacing w:line="480" w:lineRule="auto"/>
        <w:rPr>
          <w:ins w:id="644" w:author="JOSE E GONZALEZ AVILA" w:date="2021-06-07T15:25:00Z"/>
          <w:rFonts w:ascii="Times New Roman" w:hAnsi="Times New Roman" w:cs="Times New Roman"/>
          <w:sz w:val="24"/>
          <w:szCs w:val="24"/>
          <w:lang w:val="es-PR"/>
        </w:rPr>
      </w:pPr>
      <w:ins w:id="645" w:author="JOSE E GONZALEZ AVILA" w:date="2021-06-07T15:2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17-31-110. </w:t>
        </w:r>
      </w:ins>
      <w:ins w:id="646" w:author="JOSE E GONZALEZ AVILA" w:date="2021-06-07T15:28:00Z">
        <w:r w:rsidR="00BD56F3">
          <w:rPr>
            <w:rFonts w:ascii="Times New Roman" w:hAnsi="Times New Roman" w:cs="Times New Roman"/>
            <w:sz w:val="24"/>
            <w:szCs w:val="24"/>
            <w:lang w:val="es-PR"/>
          </w:rPr>
          <w:t>Estándares</w:t>
        </w:r>
      </w:ins>
      <w:ins w:id="647" w:author="JOSE E GONZALEZ AVILA" w:date="2021-06-07T15:25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conducta para miembros. </w:t>
        </w:r>
      </w:ins>
    </w:p>
    <w:p w14:paraId="45DC284A" w14:textId="2B07440D" w:rsidR="00B720D8" w:rsidRDefault="00BD56F3" w:rsidP="00105AA5">
      <w:pPr>
        <w:tabs>
          <w:tab w:val="left" w:pos="8130"/>
        </w:tabs>
        <w:spacing w:line="480" w:lineRule="auto"/>
        <w:rPr>
          <w:ins w:id="648" w:author="JOSE E GONZALEZ AVILA" w:date="2021-06-07T16:07:00Z"/>
          <w:rFonts w:ascii="Times New Roman" w:hAnsi="Times New Roman" w:cs="Times New Roman"/>
          <w:sz w:val="24"/>
          <w:szCs w:val="24"/>
          <w:lang w:val="es-PR"/>
        </w:rPr>
      </w:pPr>
      <w:ins w:id="649" w:author="JOSE E GONZALEZ AVILA" w:date="2021-06-07T15:28:00Z">
        <w:r>
          <w:rPr>
            <w:rFonts w:ascii="Times New Roman" w:hAnsi="Times New Roman" w:cs="Times New Roman"/>
            <w:sz w:val="24"/>
            <w:szCs w:val="24"/>
            <w:lang w:val="es-PR"/>
          </w:rPr>
          <w:lastRenderedPageBreak/>
          <w:t>Al menos</w:t>
        </w:r>
      </w:ins>
      <w:ins w:id="650" w:author="JOSE E GONZALEZ AVILA" w:date="2021-06-07T15:25:00Z">
        <w:r w:rsidR="00B720D8">
          <w:rPr>
            <w:rFonts w:ascii="Times New Roman" w:hAnsi="Times New Roman" w:cs="Times New Roman"/>
            <w:sz w:val="24"/>
            <w:szCs w:val="24"/>
            <w:lang w:val="es-PR"/>
          </w:rPr>
          <w:t xml:space="preserve"> que lo contrario sea provisto en los </w:t>
        </w:r>
      </w:ins>
      <w:ins w:id="651" w:author="JOSE E GONZALEZ AVILA" w:date="2021-06-07T15:28:00Z">
        <w:r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652" w:author="JOSE E GONZALEZ AVILA" w:date="2021-06-07T15:25:00Z">
        <w:r w:rsidR="00B720D8"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 o el acuerdo de operación, ningún miembro de la organización descentralizada </w:t>
        </w:r>
      </w:ins>
      <w:ins w:id="653" w:author="JOSE E GONZALEZ AVILA" w:date="2021-06-07T15:28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654" w:author="JOSE E GONZALEZ AVILA" w:date="2021-06-07T15:25:00Z">
        <w:r w:rsidR="00B720D8"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655" w:author="JOSE E GONZALEZ AVILA" w:date="2021-06-07T15:28:00Z">
        <w:r>
          <w:rPr>
            <w:rFonts w:ascii="Times New Roman" w:hAnsi="Times New Roman" w:cs="Times New Roman"/>
            <w:sz w:val="24"/>
            <w:szCs w:val="24"/>
            <w:lang w:val="es-PR"/>
          </w:rPr>
          <w:t>tendrá</w:t>
        </w:r>
      </w:ins>
      <w:ins w:id="656" w:author="JOSE E GONZALEZ AVILA" w:date="2021-06-07T15:2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un deber fiduciario a la organización o a ningún miembro exceptuando que </w:t>
        </w:r>
      </w:ins>
      <w:ins w:id="657" w:author="JOSE E GONZALEZ AVILA" w:date="2021-06-07T16:05:00Z">
        <w:r w:rsidR="001C5A2D">
          <w:rPr>
            <w:rFonts w:ascii="Times New Roman" w:hAnsi="Times New Roman" w:cs="Times New Roman"/>
            <w:sz w:val="24"/>
            <w:szCs w:val="24"/>
            <w:lang w:val="es-PR"/>
          </w:rPr>
          <w:t>los miembros</w:t>
        </w:r>
      </w:ins>
      <w:ins w:id="658" w:author="JOSE E GONZALEZ AVILA" w:date="2021-06-07T15:2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659" w:author="JOSE E GONZALEZ AVILA" w:date="2021-06-07T15:27:00Z">
        <w:r>
          <w:rPr>
            <w:rFonts w:ascii="Times New Roman" w:hAnsi="Times New Roman" w:cs="Times New Roman"/>
            <w:sz w:val="24"/>
            <w:szCs w:val="24"/>
            <w:lang w:val="es-PR"/>
          </w:rPr>
          <w:t>serán</w:t>
        </w:r>
      </w:ins>
      <w:ins w:id="660" w:author="JOSE E GONZALEZ AVILA" w:date="2021-06-07T15:2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sujetos a los</w:t>
        </w:r>
      </w:ins>
      <w:ins w:id="661" w:author="JOSE E GONZALEZ AVILA" w:date="2021-06-07T15:2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pactos contractuales de buena fe y justo acuerdo</w:t>
        </w:r>
      </w:ins>
      <w:ins w:id="662" w:author="JOSE E GONZALEZ AVILA" w:date="2021-06-07T16:07:00Z">
        <w:r w:rsidR="001C5A2D">
          <w:rPr>
            <w:rFonts w:ascii="Times New Roman" w:hAnsi="Times New Roman" w:cs="Times New Roman"/>
            <w:sz w:val="24"/>
            <w:szCs w:val="24"/>
            <w:lang w:val="es-PR"/>
          </w:rPr>
          <w:t xml:space="preserve"> (Good </w:t>
        </w:r>
        <w:proofErr w:type="spellStart"/>
        <w:r w:rsidR="001C5A2D">
          <w:rPr>
            <w:rFonts w:ascii="Times New Roman" w:hAnsi="Times New Roman" w:cs="Times New Roman"/>
            <w:sz w:val="24"/>
            <w:szCs w:val="24"/>
            <w:lang w:val="es-PR"/>
          </w:rPr>
          <w:t>faith</w:t>
        </w:r>
        <w:proofErr w:type="spellEnd"/>
        <w:r w:rsidR="001C5A2D">
          <w:rPr>
            <w:rFonts w:ascii="Times New Roman" w:hAnsi="Times New Roman" w:cs="Times New Roman"/>
            <w:sz w:val="24"/>
            <w:szCs w:val="24"/>
            <w:lang w:val="es-PR"/>
          </w:rPr>
          <w:t xml:space="preserve"> and </w:t>
        </w:r>
        <w:proofErr w:type="spellStart"/>
        <w:r w:rsidR="001C5A2D">
          <w:rPr>
            <w:rFonts w:ascii="Times New Roman" w:hAnsi="Times New Roman" w:cs="Times New Roman"/>
            <w:sz w:val="24"/>
            <w:szCs w:val="24"/>
            <w:lang w:val="es-PR"/>
          </w:rPr>
          <w:t>fair</w:t>
        </w:r>
        <w:proofErr w:type="spellEnd"/>
        <w:r w:rsidR="001C5A2D"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  <w:proofErr w:type="spellStart"/>
        <w:r w:rsidR="001C5A2D">
          <w:rPr>
            <w:rFonts w:ascii="Times New Roman" w:hAnsi="Times New Roman" w:cs="Times New Roman"/>
            <w:sz w:val="24"/>
            <w:szCs w:val="24"/>
            <w:lang w:val="es-PR"/>
          </w:rPr>
          <w:t>dealing</w:t>
        </w:r>
        <w:proofErr w:type="spellEnd"/>
        <w:r w:rsidR="001C5A2D">
          <w:rPr>
            <w:rFonts w:ascii="Times New Roman" w:hAnsi="Times New Roman" w:cs="Times New Roman"/>
            <w:sz w:val="24"/>
            <w:szCs w:val="24"/>
            <w:lang w:val="es-PR"/>
          </w:rPr>
          <w:t>)</w:t>
        </w:r>
      </w:ins>
      <w:ins w:id="663" w:author="JOSE E GONZALEZ AVILA" w:date="2021-06-07T15:2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. </w:t>
        </w:r>
      </w:ins>
      <w:ins w:id="664" w:author="JOSE E GONZALEZ AVILA" w:date="2021-06-07T15:3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</w:p>
    <w:p w14:paraId="50CA7E03" w14:textId="6B188734" w:rsidR="001C5A2D" w:rsidRDefault="001C5A2D" w:rsidP="00105AA5">
      <w:pPr>
        <w:tabs>
          <w:tab w:val="left" w:pos="8130"/>
        </w:tabs>
        <w:spacing w:line="480" w:lineRule="auto"/>
        <w:rPr>
          <w:ins w:id="665" w:author="JOSE E GONZALEZ AVILA" w:date="2021-06-07T16:07:00Z"/>
          <w:rFonts w:ascii="Times New Roman" w:hAnsi="Times New Roman" w:cs="Times New Roman"/>
          <w:sz w:val="24"/>
          <w:szCs w:val="24"/>
          <w:lang w:val="es-PR"/>
        </w:rPr>
      </w:pPr>
      <w:ins w:id="666" w:author="JOSE E GONZALEZ AVILA" w:date="2021-06-07T16:0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17-31-111. Intereses de </w:t>
        </w:r>
      </w:ins>
      <w:ins w:id="667" w:author="JOSE E GONZALEZ AVILA" w:date="2021-06-07T16:13:00Z">
        <w:r w:rsidR="00806DF2">
          <w:rPr>
            <w:rFonts w:ascii="Times New Roman" w:hAnsi="Times New Roman" w:cs="Times New Roman"/>
            <w:sz w:val="24"/>
            <w:szCs w:val="24"/>
            <w:lang w:val="es-PR"/>
          </w:rPr>
          <w:t>membresía</w:t>
        </w:r>
      </w:ins>
      <w:ins w:id="668" w:author="JOSE E GONZALEZ AVILA" w:date="2021-06-07T16:0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para organizaciones descentralizadas autónomas manejadas por miembros; sufragio.</w:t>
        </w:r>
      </w:ins>
    </w:p>
    <w:p w14:paraId="632C00A9" w14:textId="74F7D22F" w:rsidR="001C5A2D" w:rsidRDefault="001C5A2D" w:rsidP="001C5A2D">
      <w:pPr>
        <w:pStyle w:val="ListParagraph"/>
        <w:numPr>
          <w:ilvl w:val="0"/>
          <w:numId w:val="8"/>
        </w:numPr>
        <w:tabs>
          <w:tab w:val="left" w:pos="8130"/>
        </w:tabs>
        <w:spacing w:line="480" w:lineRule="auto"/>
        <w:rPr>
          <w:ins w:id="669" w:author="JOSE E GONZALEZ AVILA" w:date="2021-06-07T16:09:00Z"/>
          <w:rFonts w:ascii="Times New Roman" w:hAnsi="Times New Roman" w:cs="Times New Roman"/>
          <w:sz w:val="24"/>
          <w:szCs w:val="24"/>
          <w:lang w:val="es-PR"/>
        </w:rPr>
      </w:pPr>
      <w:ins w:id="670" w:author="JOSE E GONZALEZ AVILA" w:date="2021-06-07T16:07:00Z">
        <w:r>
          <w:rPr>
            <w:rFonts w:ascii="Times New Roman" w:hAnsi="Times New Roman" w:cs="Times New Roman"/>
            <w:sz w:val="24"/>
            <w:szCs w:val="24"/>
            <w:lang w:val="es-PR"/>
          </w:rPr>
          <w:t>Pa</w:t>
        </w:r>
      </w:ins>
      <w:ins w:id="671" w:author="JOSE E GONZALEZ AVILA" w:date="2021-06-07T16:0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ra propósitos de W.S. 17-31-113 y 17-31-114 y al menos que se estipule lo contrario en los </w:t>
        </w:r>
      </w:ins>
      <w:ins w:id="672" w:author="JOSE E GONZALEZ AVILA" w:date="2021-06-07T16:09:00Z">
        <w:r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673" w:author="JOSE E GONZALEZ AVILA" w:date="2021-06-07T16:0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</w:t>
        </w:r>
      </w:ins>
      <w:ins w:id="674" w:author="JOSE E GONZALEZ AVILA" w:date="2021-06-07T16:10:00Z">
        <w:r>
          <w:rPr>
            <w:rFonts w:ascii="Times New Roman" w:hAnsi="Times New Roman" w:cs="Times New Roman"/>
            <w:sz w:val="24"/>
            <w:szCs w:val="24"/>
            <w:lang w:val="es-PR"/>
          </w:rPr>
          <w:t>organización, contrato</w:t>
        </w:r>
      </w:ins>
      <w:ins w:id="675" w:author="JOSE E GONZALEZ AVILA" w:date="2021-06-07T16:08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inteligente o acuerdo </w:t>
        </w:r>
      </w:ins>
      <w:ins w:id="676" w:author="JOSE E GONZALEZ AVILA" w:date="2021-06-07T16:09:00Z">
        <w:r>
          <w:rPr>
            <w:rFonts w:ascii="Times New Roman" w:hAnsi="Times New Roman" w:cs="Times New Roman"/>
            <w:sz w:val="24"/>
            <w:szCs w:val="24"/>
            <w:lang w:val="es-PR"/>
          </w:rPr>
          <w:t>de operación:</w:t>
        </w:r>
      </w:ins>
    </w:p>
    <w:p w14:paraId="5ADB9688" w14:textId="2B2504CB" w:rsidR="001C5A2D" w:rsidRDefault="001C5A2D" w:rsidP="001C5A2D">
      <w:pPr>
        <w:pStyle w:val="ListParagraph"/>
        <w:numPr>
          <w:ilvl w:val="0"/>
          <w:numId w:val="9"/>
        </w:numPr>
        <w:tabs>
          <w:tab w:val="left" w:pos="8130"/>
        </w:tabs>
        <w:spacing w:line="480" w:lineRule="auto"/>
        <w:rPr>
          <w:ins w:id="677" w:author="JOSE E GONZALEZ AVILA" w:date="2021-06-07T16:11:00Z"/>
          <w:rFonts w:ascii="Times New Roman" w:hAnsi="Times New Roman" w:cs="Times New Roman"/>
          <w:sz w:val="24"/>
          <w:szCs w:val="24"/>
          <w:lang w:val="es-PR"/>
        </w:rPr>
      </w:pPr>
      <w:ins w:id="678" w:author="JOSE E GONZALEZ AVILA" w:date="2021-06-07T16:0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Intereses de </w:t>
        </w:r>
      </w:ins>
      <w:ins w:id="679" w:author="JOSE E GONZALEZ AVILA" w:date="2021-06-07T16:10:00Z">
        <w:r>
          <w:rPr>
            <w:rFonts w:ascii="Times New Roman" w:hAnsi="Times New Roman" w:cs="Times New Roman"/>
            <w:sz w:val="24"/>
            <w:szCs w:val="24"/>
            <w:lang w:val="es-PR"/>
          </w:rPr>
          <w:t>membresía</w:t>
        </w:r>
      </w:ins>
      <w:ins w:id="680" w:author="JOSE E GONZALEZ AVILA" w:date="2021-06-07T16:0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en una organización descentralizada </w:t>
        </w:r>
      </w:ins>
      <w:ins w:id="681" w:author="JOSE E GONZALEZ AVILA" w:date="2021-06-07T16:10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682" w:author="JOSE E GONZALEZ AVILA" w:date="2021-06-07T16:0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683" w:author="JOSE E GONZALEZ AVILA" w:date="2021-06-07T16:10:00Z">
        <w:r>
          <w:rPr>
            <w:rFonts w:ascii="Times New Roman" w:hAnsi="Times New Roman" w:cs="Times New Roman"/>
            <w:sz w:val="24"/>
            <w:szCs w:val="24"/>
            <w:lang w:val="es-PR"/>
          </w:rPr>
          <w:t>deberán</w:t>
        </w:r>
      </w:ins>
      <w:ins w:id="684" w:author="JOSE E GONZALEZ AVILA" w:date="2021-06-07T16:0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ser calculados divi</w:t>
        </w:r>
      </w:ins>
      <w:ins w:id="685" w:author="JOSE E GONZALEZ AVILA" w:date="2021-06-07T16:10:00Z">
        <w:r>
          <w:rPr>
            <w:rFonts w:ascii="Times New Roman" w:hAnsi="Times New Roman" w:cs="Times New Roman"/>
            <w:sz w:val="24"/>
            <w:szCs w:val="24"/>
            <w:lang w:val="es-PR"/>
          </w:rPr>
          <w:t>diendo las contribuciones de activos digitales de los miembros a la organización por el monto total de activos digitales contribuidos al momento de tomar una votación;</w:t>
        </w:r>
      </w:ins>
    </w:p>
    <w:p w14:paraId="4635B730" w14:textId="6F20D154" w:rsidR="00806DF2" w:rsidRDefault="00806DF2" w:rsidP="001C5A2D">
      <w:pPr>
        <w:pStyle w:val="ListParagraph"/>
        <w:numPr>
          <w:ilvl w:val="0"/>
          <w:numId w:val="9"/>
        </w:numPr>
        <w:tabs>
          <w:tab w:val="left" w:pos="8130"/>
        </w:tabs>
        <w:spacing w:line="480" w:lineRule="auto"/>
        <w:rPr>
          <w:ins w:id="686" w:author="JOSE E GONZALEZ AVILA" w:date="2021-06-07T16:12:00Z"/>
          <w:rFonts w:ascii="Times New Roman" w:hAnsi="Times New Roman" w:cs="Times New Roman"/>
          <w:sz w:val="24"/>
          <w:szCs w:val="24"/>
          <w:lang w:val="es-PR"/>
        </w:rPr>
      </w:pPr>
      <w:ins w:id="687" w:author="JOSE E GONZALEZ AVILA" w:date="2021-06-07T16:1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Si los miembros no contribuyen activos digitales a la organización como </w:t>
        </w:r>
      </w:ins>
      <w:ins w:id="688" w:author="JOSE E GONZALEZ AVILA" w:date="2021-06-07T16:13:00Z">
        <w:r>
          <w:rPr>
            <w:rFonts w:ascii="Times New Roman" w:hAnsi="Times New Roman" w:cs="Times New Roman"/>
            <w:sz w:val="24"/>
            <w:szCs w:val="24"/>
            <w:lang w:val="es-PR"/>
          </w:rPr>
          <w:t>prerrequisito</w:t>
        </w:r>
      </w:ins>
      <w:ins w:id="689" w:author="JOSE E GONZALEZ AVILA" w:date="2021-06-07T16:1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para convertirse en miembro, cada miembro deberá poseer un (1) </w:t>
        </w:r>
      </w:ins>
      <w:ins w:id="690" w:author="JOSE E GONZALEZ AVILA" w:date="2021-06-07T16:1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interés de </w:t>
        </w:r>
      </w:ins>
      <w:ins w:id="691" w:author="JOSE E GONZALEZ AVILA" w:date="2021-06-07T16:13:00Z">
        <w:r>
          <w:rPr>
            <w:rFonts w:ascii="Times New Roman" w:hAnsi="Times New Roman" w:cs="Times New Roman"/>
            <w:sz w:val="24"/>
            <w:szCs w:val="24"/>
            <w:lang w:val="es-PR"/>
          </w:rPr>
          <w:t>membresía</w:t>
        </w:r>
      </w:ins>
      <w:ins w:id="692" w:author="JOSE E GONZALEZ AVILA" w:date="2021-06-07T16:1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y esta intitulado a un (1) voto;</w:t>
        </w:r>
      </w:ins>
    </w:p>
    <w:p w14:paraId="0C013573" w14:textId="5818F46D" w:rsidR="00806DF2" w:rsidRDefault="00806DF2" w:rsidP="001C5A2D">
      <w:pPr>
        <w:pStyle w:val="ListParagraph"/>
        <w:numPr>
          <w:ilvl w:val="0"/>
          <w:numId w:val="9"/>
        </w:numPr>
        <w:tabs>
          <w:tab w:val="left" w:pos="8130"/>
        </w:tabs>
        <w:spacing w:line="480" w:lineRule="auto"/>
        <w:rPr>
          <w:ins w:id="693" w:author="JOSE E GONZALEZ AVILA" w:date="2021-06-07T17:22:00Z"/>
          <w:rFonts w:ascii="Times New Roman" w:hAnsi="Times New Roman" w:cs="Times New Roman"/>
          <w:sz w:val="24"/>
          <w:szCs w:val="24"/>
          <w:lang w:val="es-PR"/>
        </w:rPr>
      </w:pPr>
      <w:ins w:id="694" w:author="JOSE E GONZALEZ AVILA" w:date="2021-06-07T16:1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Un quorum deberá requerir no menos que la mayoría </w:t>
        </w:r>
      </w:ins>
      <w:ins w:id="695" w:author="JOSE E GONZALEZ AVILA" w:date="2021-06-07T17:22:00Z">
        <w:r w:rsidR="001C2EE8">
          <w:rPr>
            <w:rFonts w:ascii="Times New Roman" w:hAnsi="Times New Roman" w:cs="Times New Roman"/>
            <w:sz w:val="24"/>
            <w:szCs w:val="24"/>
            <w:lang w:val="es-PR"/>
          </w:rPr>
          <w:t>del interés</w:t>
        </w:r>
      </w:ins>
      <w:ins w:id="696" w:author="JOSE E GONZALEZ AVILA" w:date="2021-06-07T16:1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membresía intitulados a votar. </w:t>
        </w:r>
      </w:ins>
    </w:p>
    <w:p w14:paraId="4A8593CC" w14:textId="4EC1A211" w:rsidR="001C2EE8" w:rsidRDefault="001C2EE8" w:rsidP="001C2EE8">
      <w:pPr>
        <w:tabs>
          <w:tab w:val="left" w:pos="8130"/>
        </w:tabs>
        <w:spacing w:line="480" w:lineRule="auto"/>
        <w:rPr>
          <w:ins w:id="697" w:author="JOSE E GONZALEZ AVILA" w:date="2021-06-07T17:24:00Z"/>
          <w:rFonts w:ascii="Times New Roman" w:hAnsi="Times New Roman" w:cs="Times New Roman"/>
          <w:sz w:val="24"/>
          <w:szCs w:val="24"/>
        </w:rPr>
      </w:pPr>
      <w:ins w:id="698" w:author="JOSE E GONZALEZ AVILA" w:date="2021-06-07T17:22:00Z">
        <w:r w:rsidRPr="001C2EE8">
          <w:rPr>
            <w:rFonts w:ascii="Times New Roman" w:hAnsi="Times New Roman" w:cs="Times New Roman"/>
            <w:sz w:val="24"/>
            <w:szCs w:val="24"/>
            <w:rPrChange w:id="699" w:author="JOSE E GONZALEZ AVILA" w:date="2021-06-07T17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>17-31-112. Right of members, managers</w:t>
        </w:r>
      </w:ins>
      <w:ins w:id="700" w:author="JOSE E GONZALEZ AVILA" w:date="2021-06-07T17:23:00Z">
        <w:r w:rsidRPr="001C2EE8">
          <w:rPr>
            <w:rFonts w:ascii="Times New Roman" w:hAnsi="Times New Roman" w:cs="Times New Roman"/>
            <w:sz w:val="24"/>
            <w:szCs w:val="24"/>
            <w:rPrChange w:id="701" w:author="JOSE E GONZALEZ AVILA" w:date="2021-06-07T17:23:00Z">
              <w:rPr>
                <w:rFonts w:ascii="Times New Roman" w:hAnsi="Times New Roman" w:cs="Times New Roman"/>
                <w:sz w:val="24"/>
                <w:szCs w:val="24"/>
                <w:lang w:val="es-PR"/>
              </w:rPr>
            </w:rPrChange>
          </w:rPr>
          <w:t xml:space="preserve"> a</w:t>
        </w:r>
        <w:r>
          <w:rPr>
            <w:rFonts w:ascii="Times New Roman" w:hAnsi="Times New Roman" w:cs="Times New Roman"/>
            <w:sz w:val="24"/>
            <w:szCs w:val="24"/>
          </w:rPr>
          <w:t>nd dissolution memb</w:t>
        </w:r>
      </w:ins>
      <w:ins w:id="702" w:author="JOSE E GONZALEZ AVILA" w:date="2021-06-07T17:24:00Z">
        <w:r>
          <w:rPr>
            <w:rFonts w:ascii="Times New Roman" w:hAnsi="Times New Roman" w:cs="Times New Roman"/>
            <w:sz w:val="24"/>
            <w:szCs w:val="24"/>
          </w:rPr>
          <w:t xml:space="preserve">ers to information. </w:t>
        </w:r>
      </w:ins>
    </w:p>
    <w:p w14:paraId="757332E6" w14:textId="13316ECA" w:rsidR="001C2EE8" w:rsidRDefault="001C2EE8" w:rsidP="001C2EE8">
      <w:pPr>
        <w:tabs>
          <w:tab w:val="left" w:pos="8130"/>
        </w:tabs>
        <w:spacing w:line="480" w:lineRule="auto"/>
        <w:rPr>
          <w:ins w:id="703" w:author="JOSE E GONZALEZ AVILA" w:date="2021-06-07T18:10:00Z"/>
          <w:rFonts w:ascii="Times New Roman" w:hAnsi="Times New Roman" w:cs="Times New Roman"/>
          <w:sz w:val="24"/>
          <w:szCs w:val="24"/>
          <w:lang w:val="es-PR"/>
        </w:rPr>
      </w:pPr>
      <w:ins w:id="704" w:author="JOSE E GONZALEZ AVILA" w:date="2021-06-07T17:24:00Z">
        <w:r w:rsidRPr="00C61838">
          <w:rPr>
            <w:rFonts w:ascii="Times New Roman" w:hAnsi="Times New Roman" w:cs="Times New Roman"/>
            <w:sz w:val="24"/>
            <w:szCs w:val="24"/>
            <w:lang w:val="es-PR"/>
            <w:rPrChange w:id="705" w:author="JOSE E GONZALEZ AVILA" w:date="2021-06-07T18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Los miembros n</w:t>
        </w:r>
      </w:ins>
      <w:ins w:id="706" w:author="JOSE E GONZALEZ AVILA" w:date="2021-06-07T18:08:00Z">
        <w:r w:rsidR="00C61838" w:rsidRPr="00C61838">
          <w:rPr>
            <w:rFonts w:ascii="Times New Roman" w:hAnsi="Times New Roman" w:cs="Times New Roman"/>
            <w:sz w:val="24"/>
            <w:szCs w:val="24"/>
            <w:lang w:val="es-PR"/>
            <w:rPrChange w:id="707" w:author="JOSE E GONZALEZ AVILA" w:date="2021-06-07T18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o </w:t>
        </w:r>
      </w:ins>
      <w:ins w:id="708" w:author="JOSE E GONZALEZ AVILA" w:date="2021-06-07T18:33:00Z">
        <w:r w:rsidR="0084503E">
          <w:rPr>
            <w:rFonts w:ascii="Times New Roman" w:hAnsi="Times New Roman" w:cs="Times New Roman"/>
            <w:sz w:val="24"/>
            <w:szCs w:val="24"/>
            <w:lang w:val="es-PR"/>
          </w:rPr>
          <w:t>deberán</w:t>
        </w:r>
      </w:ins>
      <w:ins w:id="709" w:author="JOSE E GONZALEZ AVILA" w:date="2021-06-07T18:08:00Z">
        <w:r w:rsidR="00C61838">
          <w:rPr>
            <w:rFonts w:ascii="Times New Roman" w:hAnsi="Times New Roman" w:cs="Times New Roman"/>
            <w:sz w:val="24"/>
            <w:szCs w:val="24"/>
            <w:lang w:val="es-PR"/>
          </w:rPr>
          <w:t xml:space="preserve"> tener </w:t>
        </w:r>
      </w:ins>
      <w:ins w:id="710" w:author="JOSE E GONZALEZ AVILA" w:date="2021-06-07T18:33:00Z">
        <w:r w:rsidR="0084503E">
          <w:rPr>
            <w:rFonts w:ascii="Times New Roman" w:hAnsi="Times New Roman" w:cs="Times New Roman"/>
            <w:sz w:val="24"/>
            <w:szCs w:val="24"/>
            <w:lang w:val="es-PR"/>
          </w:rPr>
          <w:t>derecho</w:t>
        </w:r>
      </w:ins>
      <w:ins w:id="711" w:author="JOSE E GONZALEZ AVILA" w:date="2021-06-07T18:08:00Z">
        <w:r w:rsidR="00C61838">
          <w:rPr>
            <w:rFonts w:ascii="Times New Roman" w:hAnsi="Times New Roman" w:cs="Times New Roman"/>
            <w:sz w:val="24"/>
            <w:szCs w:val="24"/>
            <w:lang w:val="es-PR"/>
          </w:rPr>
          <w:t xml:space="preserve"> bajo W.S. 17-29-410 para separadamente inspeccionar o copiar los </w:t>
        </w:r>
      </w:ins>
      <w:ins w:id="712" w:author="JOSE E GONZALEZ AVILA" w:date="2021-06-07T18:33:00Z">
        <w:r w:rsidR="0084503E">
          <w:rPr>
            <w:rFonts w:ascii="Times New Roman" w:hAnsi="Times New Roman" w:cs="Times New Roman"/>
            <w:sz w:val="24"/>
            <w:szCs w:val="24"/>
            <w:lang w:val="es-PR"/>
          </w:rPr>
          <w:t>récords</w:t>
        </w:r>
      </w:ins>
      <w:ins w:id="713" w:author="JOSE E GONZALEZ AVILA" w:date="2021-06-07T18:08:00Z">
        <w:r w:rsidR="00C61838">
          <w:rPr>
            <w:rFonts w:ascii="Times New Roman" w:hAnsi="Times New Roman" w:cs="Times New Roman"/>
            <w:sz w:val="24"/>
            <w:szCs w:val="24"/>
            <w:lang w:val="es-PR"/>
          </w:rPr>
          <w:t xml:space="preserve"> de una organización desc</w:t>
        </w:r>
      </w:ins>
      <w:ins w:id="714" w:author="JOSE E GONZALEZ AVILA" w:date="2021-06-07T18:09:00Z">
        <w:r w:rsidR="00C61838">
          <w:rPr>
            <w:rFonts w:ascii="Times New Roman" w:hAnsi="Times New Roman" w:cs="Times New Roman"/>
            <w:sz w:val="24"/>
            <w:szCs w:val="24"/>
            <w:lang w:val="es-PR"/>
          </w:rPr>
          <w:t xml:space="preserve">entralizada </w:t>
        </w:r>
      </w:ins>
      <w:ins w:id="715" w:author="JOSE E GONZALEZ AVILA" w:date="2021-06-07T18:33:00Z">
        <w:r w:rsidR="0084503E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716" w:author="JOSE E GONZALEZ AVILA" w:date="2021-06-07T18:09:00Z">
        <w:r w:rsidR="00C61838">
          <w:rPr>
            <w:rFonts w:ascii="Times New Roman" w:hAnsi="Times New Roman" w:cs="Times New Roman"/>
            <w:sz w:val="24"/>
            <w:szCs w:val="24"/>
            <w:lang w:val="es-PR"/>
          </w:rPr>
          <w:t xml:space="preserve"> y la organización no </w:t>
        </w:r>
      </w:ins>
      <w:ins w:id="717" w:author="JOSE E GONZALEZ AVILA" w:date="2021-06-07T18:33:00Z">
        <w:r w:rsidR="0084503E">
          <w:rPr>
            <w:rFonts w:ascii="Times New Roman" w:hAnsi="Times New Roman" w:cs="Times New Roman"/>
            <w:sz w:val="24"/>
            <w:szCs w:val="24"/>
            <w:lang w:val="es-PR"/>
          </w:rPr>
          <w:t>tendrá</w:t>
        </w:r>
      </w:ins>
      <w:ins w:id="718" w:author="JOSE E GONZALEZ AVILA" w:date="2021-06-07T18:09:00Z">
        <w:r w:rsidR="00C61838">
          <w:rPr>
            <w:rFonts w:ascii="Times New Roman" w:hAnsi="Times New Roman" w:cs="Times New Roman"/>
            <w:sz w:val="24"/>
            <w:szCs w:val="24"/>
            <w:lang w:val="es-PR"/>
          </w:rPr>
          <w:t xml:space="preserve"> obligación de suplir cualquier información concerniendo las actividades de la organización, </w:t>
        </w:r>
        <w:r w:rsidR="00C61838">
          <w:rPr>
            <w:rFonts w:ascii="Times New Roman" w:hAnsi="Times New Roman" w:cs="Times New Roman"/>
            <w:sz w:val="24"/>
            <w:szCs w:val="24"/>
            <w:lang w:val="es-PR"/>
          </w:rPr>
          <w:lastRenderedPageBreak/>
          <w:t xml:space="preserve">condición fiscal u otra circunstancia en la </w:t>
        </w:r>
      </w:ins>
      <w:ins w:id="719" w:author="JOSE E GONZALEZ AVILA" w:date="2021-06-07T18:10:00Z">
        <w:r w:rsidR="00C61838">
          <w:rPr>
            <w:rFonts w:ascii="Times New Roman" w:hAnsi="Times New Roman" w:cs="Times New Roman"/>
            <w:sz w:val="24"/>
            <w:szCs w:val="24"/>
            <w:lang w:val="es-PR"/>
          </w:rPr>
          <w:t xml:space="preserve">medida que la información este disponible en una cadena de bloques abierta. </w:t>
        </w:r>
      </w:ins>
    </w:p>
    <w:p w14:paraId="2D47EAA8" w14:textId="12BC9328" w:rsidR="00C61838" w:rsidRDefault="00C61838" w:rsidP="001C2EE8">
      <w:pPr>
        <w:tabs>
          <w:tab w:val="left" w:pos="8130"/>
        </w:tabs>
        <w:spacing w:line="480" w:lineRule="auto"/>
        <w:rPr>
          <w:ins w:id="720" w:author="JOSE E GONZALEZ AVILA" w:date="2021-06-07T18:33:00Z"/>
          <w:rFonts w:ascii="Times New Roman" w:hAnsi="Times New Roman" w:cs="Times New Roman"/>
          <w:sz w:val="24"/>
          <w:szCs w:val="24"/>
          <w:lang w:val="es-PR"/>
        </w:rPr>
      </w:pPr>
      <w:ins w:id="721" w:author="JOSE E GONZALEZ AVILA" w:date="2021-06-07T18:10:00Z">
        <w:r>
          <w:rPr>
            <w:rFonts w:ascii="Times New Roman" w:hAnsi="Times New Roman" w:cs="Times New Roman"/>
            <w:sz w:val="24"/>
            <w:szCs w:val="24"/>
            <w:lang w:val="es-PR"/>
          </w:rPr>
          <w:t>17-31-113</w:t>
        </w:r>
      </w:ins>
      <w:ins w:id="722" w:author="JOSE E GONZALEZ AVILA" w:date="2021-06-07T18:33:00Z">
        <w:r w:rsidR="0084503E">
          <w:rPr>
            <w:rFonts w:ascii="Times New Roman" w:hAnsi="Times New Roman" w:cs="Times New Roman"/>
            <w:sz w:val="24"/>
            <w:szCs w:val="24"/>
            <w:lang w:val="es-PR"/>
          </w:rPr>
          <w:t xml:space="preserve"> Retiro de miembros.</w:t>
        </w:r>
      </w:ins>
    </w:p>
    <w:p w14:paraId="67662BBD" w14:textId="3592DEE4" w:rsidR="0084503E" w:rsidRDefault="0084503E" w:rsidP="0084503E">
      <w:pPr>
        <w:pStyle w:val="ListParagraph"/>
        <w:numPr>
          <w:ilvl w:val="0"/>
          <w:numId w:val="10"/>
        </w:numPr>
        <w:tabs>
          <w:tab w:val="left" w:pos="8130"/>
        </w:tabs>
        <w:spacing w:line="480" w:lineRule="auto"/>
        <w:rPr>
          <w:ins w:id="723" w:author="JOSE E GONZALEZ AVILA" w:date="2021-06-07T18:36:00Z"/>
          <w:rFonts w:ascii="Times New Roman" w:hAnsi="Times New Roman" w:cs="Times New Roman"/>
          <w:sz w:val="24"/>
          <w:szCs w:val="24"/>
          <w:lang w:val="es-PR"/>
        </w:rPr>
      </w:pPr>
      <w:ins w:id="724" w:author="JOSE E GONZALEZ AVILA" w:date="2021-06-07T18:3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Un miembro solo se podrá retirar de una </w:t>
        </w:r>
      </w:ins>
      <w:ins w:id="725" w:author="JOSE E GONZALEZ AVILA" w:date="2021-06-07T18:3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organización descentralizada </w:t>
        </w:r>
      </w:ins>
      <w:ins w:id="726" w:author="JOSE E GONZALEZ AVILA" w:date="2021-06-07T18:35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727" w:author="JOSE E GONZALEZ AVILA" w:date="2021-06-07T18:3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conforme a los términos establecidos en los </w:t>
        </w:r>
      </w:ins>
      <w:ins w:id="728" w:author="JOSE E GONZALEZ AVILA" w:date="2021-06-07T18:35:00Z">
        <w:r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729" w:author="JOSE E GONZALEZ AVILA" w:date="2021-06-07T18:3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organización, el contrato </w:t>
        </w:r>
      </w:ins>
      <w:ins w:id="730" w:author="JOSE E GONZALEZ AVILA" w:date="2021-06-07T18:36:00Z">
        <w:r>
          <w:rPr>
            <w:rFonts w:ascii="Times New Roman" w:hAnsi="Times New Roman" w:cs="Times New Roman"/>
            <w:sz w:val="24"/>
            <w:szCs w:val="24"/>
            <w:lang w:val="es-PR"/>
          </w:rPr>
          <w:t>inteligente</w:t>
        </w:r>
      </w:ins>
      <w:ins w:id="731" w:author="JOSE E GONZALEZ AVILA" w:date="2021-06-07T18:3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, o, si es aplicable, el acuerdo de operación. Si no se </w:t>
        </w:r>
      </w:ins>
      <w:ins w:id="732" w:author="JOSE E GONZALEZ AVILA" w:date="2021-06-07T18:36:00Z">
        <w:r>
          <w:rPr>
            <w:rFonts w:ascii="Times New Roman" w:hAnsi="Times New Roman" w:cs="Times New Roman"/>
            <w:sz w:val="24"/>
            <w:szCs w:val="24"/>
            <w:lang w:val="es-PR"/>
          </w:rPr>
          <w:t>promulgan términos</w:t>
        </w:r>
      </w:ins>
      <w:ins w:id="733" w:author="JOSE E GONZALEZ AVILA" w:date="2021-06-07T18:3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y condiciones para la retirada </w:t>
        </w:r>
      </w:ins>
      <w:ins w:id="734" w:author="JOSE E GONZALEZ AVILA" w:date="2021-06-07T18:35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en una organización descentralizada </w:t>
        </w:r>
      </w:ins>
      <w:ins w:id="735" w:author="JOSE E GONZALEZ AVILA" w:date="2021-06-07T18:36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736" w:author="JOSE E GONZALEZ AVILA" w:date="2021-06-07T18:35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manejada por miembros, un miembro solo se podrá retirar con una mayoría de los votos de los miembros.</w:t>
        </w:r>
      </w:ins>
    </w:p>
    <w:p w14:paraId="5E7D928A" w14:textId="121CF775" w:rsidR="0084503E" w:rsidRDefault="0084503E" w:rsidP="0084503E">
      <w:pPr>
        <w:pStyle w:val="ListParagraph"/>
        <w:numPr>
          <w:ilvl w:val="0"/>
          <w:numId w:val="10"/>
        </w:numPr>
        <w:tabs>
          <w:tab w:val="left" w:pos="8130"/>
        </w:tabs>
        <w:spacing w:line="480" w:lineRule="auto"/>
        <w:rPr>
          <w:ins w:id="737" w:author="JOSE E GONZALEZ AVILA" w:date="2021-06-07T18:59:00Z"/>
          <w:rFonts w:ascii="Times New Roman" w:hAnsi="Times New Roman" w:cs="Times New Roman"/>
          <w:sz w:val="24"/>
          <w:szCs w:val="24"/>
          <w:lang w:val="es-PR"/>
        </w:rPr>
      </w:pPr>
      <w:ins w:id="738" w:author="JOSE E GONZALEZ AVILA" w:date="2021-06-07T18:3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Un miembro de una organización descentralizada </w:t>
        </w:r>
      </w:ins>
      <w:ins w:id="739" w:author="JOSE E GONZALEZ AVILA" w:date="2021-06-07T18:37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740" w:author="JOSE E GONZALEZ AVILA" w:date="2021-06-07T18:3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no podrá disolver la organización por un fracaso a devolverle </w:t>
        </w:r>
      </w:ins>
      <w:ins w:id="741" w:author="JOSE E GONZALEZ AVILA" w:date="2021-06-07T18:3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las contribuciones de capital a los miembros. </w:t>
        </w:r>
      </w:ins>
    </w:p>
    <w:p w14:paraId="7DE0B8AA" w14:textId="77777777" w:rsidR="002B6343" w:rsidRDefault="00567ADF" w:rsidP="002F48EC">
      <w:pPr>
        <w:pStyle w:val="ListParagraph"/>
        <w:numPr>
          <w:ilvl w:val="0"/>
          <w:numId w:val="10"/>
        </w:numPr>
        <w:tabs>
          <w:tab w:val="left" w:pos="8130"/>
        </w:tabs>
        <w:spacing w:line="480" w:lineRule="auto"/>
        <w:rPr>
          <w:ins w:id="742" w:author="JOSE E GONZALEZ AVILA" w:date="2021-06-07T19:02:00Z"/>
          <w:rFonts w:ascii="Times New Roman" w:hAnsi="Times New Roman" w:cs="Times New Roman"/>
          <w:sz w:val="24"/>
          <w:szCs w:val="24"/>
          <w:lang w:val="es-PR"/>
        </w:rPr>
      </w:pPr>
      <w:ins w:id="743" w:author="JOSE E GONZALEZ AVILA" w:date="2021-06-07T18:5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Al menos que los </w:t>
        </w:r>
      </w:ins>
      <w:ins w:id="744" w:author="JOSE E GONZALEZ AVILA" w:date="2021-06-07T19:01:00Z">
        <w:r w:rsidR="002B6343"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745" w:author="JOSE E GONZALEZ AVILA" w:date="2021-06-07T18:5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organización, los contratos inteligentes o el acuerdo de operación de la organización </w:t>
        </w:r>
      </w:ins>
      <w:ins w:id="746" w:author="JOSE E GONZALEZ AVILA" w:date="2021-06-07T19:00:00Z">
        <w:r w:rsidR="002B6343">
          <w:rPr>
            <w:rFonts w:ascii="Times New Roman" w:hAnsi="Times New Roman" w:cs="Times New Roman"/>
            <w:sz w:val="24"/>
            <w:szCs w:val="24"/>
            <w:lang w:val="es-PR"/>
          </w:rPr>
          <w:t>estipulen lo contrario</w:t>
        </w:r>
      </w:ins>
      <w:ins w:id="747" w:author="JOSE E GONZALEZ AVILA" w:date="2021-06-07T18:59:00Z">
        <w:r w:rsidR="002B6343">
          <w:rPr>
            <w:rFonts w:ascii="Times New Roman" w:hAnsi="Times New Roman" w:cs="Times New Roman"/>
            <w:sz w:val="24"/>
            <w:szCs w:val="24"/>
            <w:lang w:val="es-PR"/>
          </w:rPr>
          <w:t xml:space="preserve">, un miembro retirado </w:t>
        </w:r>
      </w:ins>
      <w:ins w:id="748" w:author="JOSE E GONZALEZ AVILA" w:date="2021-06-07T19:01:00Z">
        <w:r w:rsidR="002B6343">
          <w:rPr>
            <w:rFonts w:ascii="Times New Roman" w:hAnsi="Times New Roman" w:cs="Times New Roman"/>
            <w:sz w:val="24"/>
            <w:szCs w:val="24"/>
            <w:lang w:val="es-PR"/>
          </w:rPr>
          <w:t xml:space="preserve">pierde todos sus intereses de membresía en la organización descentralizada autónoma, incluyendo derechos de gobernanza o económicos. </w:t>
        </w:r>
      </w:ins>
    </w:p>
    <w:p w14:paraId="6F6A2D01" w14:textId="308BCA68" w:rsidR="002B6343" w:rsidRPr="002B6343" w:rsidRDefault="002B6343" w:rsidP="002B6343">
      <w:pPr>
        <w:tabs>
          <w:tab w:val="left" w:pos="8130"/>
        </w:tabs>
        <w:spacing w:line="480" w:lineRule="auto"/>
        <w:rPr>
          <w:ins w:id="749" w:author="JOSE E GONZALEZ AVILA" w:date="2021-06-07T19:02:00Z"/>
          <w:rFonts w:ascii="Times New Roman" w:hAnsi="Times New Roman" w:cs="Times New Roman"/>
          <w:sz w:val="24"/>
          <w:szCs w:val="24"/>
          <w:lang w:val="es-PR"/>
          <w:rPrChange w:id="750" w:author="JOSE E GONZALEZ AVILA" w:date="2021-06-07T19:02:00Z">
            <w:rPr>
              <w:ins w:id="751" w:author="JOSE E GONZALEZ AVILA" w:date="2021-06-07T19:02:00Z"/>
              <w:lang w:val="es-PR"/>
            </w:rPr>
          </w:rPrChange>
        </w:rPr>
        <w:pPrChange w:id="752" w:author="JOSE E GONZALEZ AVILA" w:date="2021-06-07T19:02:00Z">
          <w:pPr>
            <w:tabs>
              <w:tab w:val="left" w:pos="8130"/>
            </w:tabs>
            <w:spacing w:line="480" w:lineRule="auto"/>
          </w:pPr>
        </w:pPrChange>
      </w:pPr>
      <w:ins w:id="753" w:author="JOSE E GONZALEZ AVILA" w:date="2021-06-07T19:01:00Z">
        <w:r w:rsidRPr="002B6343">
          <w:rPr>
            <w:rFonts w:ascii="Times New Roman" w:hAnsi="Times New Roman" w:cs="Times New Roman"/>
            <w:sz w:val="24"/>
            <w:szCs w:val="24"/>
            <w:lang w:val="es-PR"/>
            <w:rPrChange w:id="754" w:author="JOSE E GONZALEZ AVILA" w:date="2021-06-07T19:02:00Z">
              <w:rPr>
                <w:lang w:val="es-PR"/>
              </w:rPr>
            </w:rPrChange>
          </w:rPr>
          <w:t xml:space="preserve">17-31-114. </w:t>
        </w:r>
      </w:ins>
      <w:ins w:id="755" w:author="JOSE E GONZALEZ AVILA" w:date="2021-06-07T19:02:00Z">
        <w:r w:rsidRPr="002B6343">
          <w:rPr>
            <w:rFonts w:ascii="Times New Roman" w:hAnsi="Times New Roman" w:cs="Times New Roman"/>
            <w:sz w:val="24"/>
            <w:szCs w:val="24"/>
            <w:lang w:val="es-PR"/>
            <w:rPrChange w:id="756" w:author="JOSE E GONZALEZ AVILA" w:date="2021-06-07T19:02:00Z">
              <w:rPr>
                <w:lang w:val="es-PR"/>
              </w:rPr>
            </w:rPrChange>
          </w:rPr>
          <w:t>Disolución.</w:t>
        </w:r>
      </w:ins>
    </w:p>
    <w:p w14:paraId="0E5729A4" w14:textId="06F3BE70" w:rsidR="008D7C90" w:rsidRDefault="002B6343" w:rsidP="002B6343">
      <w:pPr>
        <w:pStyle w:val="ListParagraph"/>
        <w:numPr>
          <w:ilvl w:val="0"/>
          <w:numId w:val="11"/>
        </w:numPr>
        <w:tabs>
          <w:tab w:val="left" w:pos="8130"/>
        </w:tabs>
        <w:spacing w:line="480" w:lineRule="auto"/>
        <w:rPr>
          <w:ins w:id="757" w:author="JOSE E GONZALEZ AVILA" w:date="2021-06-07T19:03:00Z"/>
          <w:rFonts w:ascii="Times New Roman" w:hAnsi="Times New Roman" w:cs="Times New Roman"/>
          <w:sz w:val="24"/>
          <w:szCs w:val="24"/>
          <w:lang w:val="es-PR"/>
        </w:rPr>
      </w:pPr>
      <w:ins w:id="758" w:author="JOSE E GONZALEZ AVILA" w:date="2021-06-07T19:0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Una organización descentralizada </w:t>
        </w:r>
      </w:ins>
      <w:ins w:id="759" w:author="JOSE E GONZALEZ AVILA" w:date="2021-06-07T19:06:00Z">
        <w:r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760" w:author="JOSE E GONZALEZ AVILA" w:date="2021-06-07T19:0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organizada bajo este </w:t>
        </w:r>
      </w:ins>
      <w:ins w:id="761" w:author="JOSE E GONZALEZ AVILA" w:date="2021-06-07T19:06:00Z">
        <w:r>
          <w:rPr>
            <w:rFonts w:ascii="Times New Roman" w:hAnsi="Times New Roman" w:cs="Times New Roman"/>
            <w:sz w:val="24"/>
            <w:szCs w:val="24"/>
            <w:lang w:val="es-PR"/>
          </w:rPr>
          <w:t>capítulo</w:t>
        </w:r>
      </w:ins>
      <w:ins w:id="762" w:author="JOSE E GONZALEZ AVILA" w:date="2021-06-07T19:02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será disuelta</w:t>
        </w:r>
      </w:ins>
      <w:ins w:id="763" w:author="JOSE E GONZALEZ AVILA" w:date="2021-06-07T19:0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al ocurrir cualquiera de los siguientes eventos:</w:t>
        </w:r>
      </w:ins>
    </w:p>
    <w:p w14:paraId="57334F5C" w14:textId="7A505840" w:rsidR="002B6343" w:rsidRDefault="002B6343" w:rsidP="002B6343">
      <w:pPr>
        <w:pStyle w:val="ListParagraph"/>
        <w:numPr>
          <w:ilvl w:val="0"/>
          <w:numId w:val="12"/>
        </w:numPr>
        <w:tabs>
          <w:tab w:val="left" w:pos="8130"/>
        </w:tabs>
        <w:spacing w:line="480" w:lineRule="auto"/>
        <w:rPr>
          <w:ins w:id="764" w:author="JOSE E GONZALEZ AVILA" w:date="2021-06-07T19:03:00Z"/>
          <w:rFonts w:ascii="Times New Roman" w:hAnsi="Times New Roman" w:cs="Times New Roman"/>
          <w:sz w:val="24"/>
          <w:szCs w:val="24"/>
          <w:lang w:val="es-PR"/>
        </w:rPr>
      </w:pPr>
      <w:ins w:id="765" w:author="JOSE E GONZALEZ AVILA" w:date="2021-06-07T19:03:00Z">
        <w:r>
          <w:rPr>
            <w:rFonts w:ascii="Times New Roman" w:hAnsi="Times New Roman" w:cs="Times New Roman"/>
            <w:sz w:val="24"/>
            <w:szCs w:val="24"/>
            <w:lang w:val="es-PR"/>
          </w:rPr>
          <w:t>El periodo fijo para la duración de la organización expira;</w:t>
        </w:r>
      </w:ins>
    </w:p>
    <w:p w14:paraId="7756924C" w14:textId="2E3E92B4" w:rsidR="002B6343" w:rsidRDefault="002B6343" w:rsidP="002B6343">
      <w:pPr>
        <w:pStyle w:val="ListParagraph"/>
        <w:numPr>
          <w:ilvl w:val="0"/>
          <w:numId w:val="12"/>
        </w:numPr>
        <w:tabs>
          <w:tab w:val="left" w:pos="8130"/>
        </w:tabs>
        <w:spacing w:line="480" w:lineRule="auto"/>
        <w:rPr>
          <w:ins w:id="766" w:author="JOSE E GONZALEZ AVILA" w:date="2021-06-07T19:05:00Z"/>
          <w:rFonts w:ascii="Times New Roman" w:hAnsi="Times New Roman" w:cs="Times New Roman"/>
          <w:sz w:val="24"/>
          <w:szCs w:val="24"/>
          <w:lang w:val="es-PR"/>
        </w:rPr>
      </w:pPr>
      <w:ins w:id="767" w:author="JOSE E GONZALEZ AVILA" w:date="2021-06-07T19:03:00Z">
        <w:r>
          <w:rPr>
            <w:rFonts w:ascii="Times New Roman" w:hAnsi="Times New Roman" w:cs="Times New Roman"/>
            <w:sz w:val="24"/>
            <w:szCs w:val="24"/>
            <w:lang w:val="es-PR"/>
          </w:rPr>
          <w:t>Por voto d</w:t>
        </w:r>
      </w:ins>
      <w:ins w:id="768" w:author="JOSE E GONZALEZ AVILA" w:date="2021-06-07T19:04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e la mayoría de los miembros de una organización descentralizada autónoma manejada por miembros. </w:t>
        </w:r>
      </w:ins>
    </w:p>
    <w:p w14:paraId="318EC268" w14:textId="1237FAEC" w:rsidR="002B6343" w:rsidRDefault="002B6343" w:rsidP="002B6343">
      <w:pPr>
        <w:pStyle w:val="ListParagraph"/>
        <w:numPr>
          <w:ilvl w:val="0"/>
          <w:numId w:val="12"/>
        </w:numPr>
        <w:tabs>
          <w:tab w:val="left" w:pos="8130"/>
        </w:tabs>
        <w:spacing w:line="480" w:lineRule="auto"/>
        <w:rPr>
          <w:ins w:id="769" w:author="JOSE E GONZALEZ AVILA" w:date="2021-06-07T19:06:00Z"/>
          <w:rFonts w:ascii="Times New Roman" w:hAnsi="Times New Roman" w:cs="Times New Roman"/>
          <w:sz w:val="24"/>
          <w:szCs w:val="24"/>
          <w:lang w:val="es-PR"/>
        </w:rPr>
      </w:pPr>
      <w:ins w:id="770" w:author="JOSE E GONZALEZ AVILA" w:date="2021-06-07T19:05:00Z">
        <w:r>
          <w:rPr>
            <w:rFonts w:ascii="Times New Roman" w:hAnsi="Times New Roman" w:cs="Times New Roman"/>
            <w:sz w:val="24"/>
            <w:szCs w:val="24"/>
            <w:lang w:val="es-PR"/>
          </w:rPr>
          <w:lastRenderedPageBreak/>
          <w:t>Al momento o después de que ocurra eventos especificados en el contrato intel</w:t>
        </w:r>
      </w:ins>
      <w:ins w:id="771" w:author="JOSE E GONZALEZ AVILA" w:date="2021-06-07T19:06:00Z">
        <w:r>
          <w:rPr>
            <w:rFonts w:ascii="Times New Roman" w:hAnsi="Times New Roman" w:cs="Times New Roman"/>
            <w:sz w:val="24"/>
            <w:szCs w:val="24"/>
            <w:lang w:val="es-PR"/>
          </w:rPr>
          <w:t>i</w:t>
        </w:r>
      </w:ins>
      <w:ins w:id="772" w:author="JOSE E GONZALEZ AVILA" w:date="2021-06-07T19:05:00Z">
        <w:r>
          <w:rPr>
            <w:rFonts w:ascii="Times New Roman" w:hAnsi="Times New Roman" w:cs="Times New Roman"/>
            <w:sz w:val="24"/>
            <w:szCs w:val="24"/>
            <w:lang w:val="es-PR"/>
          </w:rPr>
          <w:t>gente subyacente o que se haya</w:t>
        </w:r>
      </w:ins>
      <w:ins w:id="773" w:author="JOSE E GONZALEZ AVILA" w:date="2021-06-07T19:0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especificado en los artículos de organización o el acuerdo de operación;</w:t>
        </w:r>
      </w:ins>
      <w:ins w:id="774" w:author="JOSE E GONZALEZ AVILA" w:date="2021-06-07T19:05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</w:p>
    <w:p w14:paraId="08A1E529" w14:textId="1EFB9E1D" w:rsidR="002B6343" w:rsidRDefault="002B6343" w:rsidP="002B6343">
      <w:pPr>
        <w:pStyle w:val="ListParagraph"/>
        <w:numPr>
          <w:ilvl w:val="0"/>
          <w:numId w:val="12"/>
        </w:numPr>
        <w:tabs>
          <w:tab w:val="left" w:pos="8130"/>
        </w:tabs>
        <w:spacing w:line="480" w:lineRule="auto"/>
        <w:rPr>
          <w:ins w:id="775" w:author="JOSE E GONZALEZ AVILA" w:date="2021-06-07T19:07:00Z"/>
          <w:rFonts w:ascii="Times New Roman" w:hAnsi="Times New Roman" w:cs="Times New Roman"/>
          <w:sz w:val="24"/>
          <w:szCs w:val="24"/>
          <w:lang w:val="es-PR"/>
        </w:rPr>
      </w:pPr>
      <w:ins w:id="776" w:author="JOSE E GONZALEZ AVILA" w:date="2021-06-07T19:06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La organización descentralizada </w:t>
        </w:r>
      </w:ins>
      <w:ins w:id="777" w:author="JOSE E GONZALEZ AVILA" w:date="2021-06-07T19:24:00Z">
        <w:r w:rsidR="003050F2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778" w:author="JOSE E GONZALEZ AVILA" w:date="2021-06-07T19:07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ha fracasado en aprobar cualquier propuesta o tomar cualquier acción por un periodo de un (1) </w:t>
        </w:r>
      </w:ins>
      <w:ins w:id="779" w:author="JOSE E GONZALEZ AVILA" w:date="2021-06-07T19:24:00Z">
        <w:r w:rsidR="003050F2">
          <w:rPr>
            <w:rFonts w:ascii="Times New Roman" w:hAnsi="Times New Roman" w:cs="Times New Roman"/>
            <w:sz w:val="24"/>
            <w:szCs w:val="24"/>
            <w:lang w:val="es-PR"/>
          </w:rPr>
          <w:t>año</w:t>
        </w:r>
      </w:ins>
      <w:ins w:id="780" w:author="JOSE E GONZALEZ AVILA" w:date="2021-06-07T19:07:00Z">
        <w:r>
          <w:rPr>
            <w:rFonts w:ascii="Times New Roman" w:hAnsi="Times New Roman" w:cs="Times New Roman"/>
            <w:sz w:val="24"/>
            <w:szCs w:val="24"/>
            <w:lang w:val="es-PR"/>
          </w:rPr>
          <w:t>;</w:t>
        </w:r>
      </w:ins>
    </w:p>
    <w:p w14:paraId="269D0F80" w14:textId="5CAC9846" w:rsidR="002B6343" w:rsidRDefault="003050F2" w:rsidP="002B6343">
      <w:pPr>
        <w:pStyle w:val="ListParagraph"/>
        <w:numPr>
          <w:ilvl w:val="0"/>
          <w:numId w:val="12"/>
        </w:numPr>
        <w:tabs>
          <w:tab w:val="left" w:pos="8130"/>
        </w:tabs>
        <w:spacing w:line="480" w:lineRule="auto"/>
        <w:rPr>
          <w:ins w:id="781" w:author="JOSE E GONZALEZ AVILA" w:date="2021-06-07T20:08:00Z"/>
          <w:rFonts w:ascii="Times New Roman" w:hAnsi="Times New Roman" w:cs="Times New Roman"/>
          <w:sz w:val="24"/>
          <w:szCs w:val="24"/>
          <w:lang w:val="es-PR"/>
        </w:rPr>
      </w:pPr>
      <w:ins w:id="782" w:author="JOSE E GONZALEZ AVILA" w:date="2021-06-07T19:27:00Z">
        <w:r>
          <w:rPr>
            <w:rFonts w:ascii="Times New Roman" w:hAnsi="Times New Roman" w:cs="Times New Roman"/>
            <w:sz w:val="24"/>
            <w:szCs w:val="24"/>
            <w:lang w:val="es-PR"/>
          </w:rPr>
          <w:t>Por orden del secretario de esta</w:t>
        </w:r>
      </w:ins>
      <w:ins w:id="783" w:author="JOSE E GONZALEZ AVILA" w:date="2021-06-07T19:38:00Z">
        <w:r w:rsidR="003D3BC4">
          <w:rPr>
            <w:rFonts w:ascii="Times New Roman" w:hAnsi="Times New Roman" w:cs="Times New Roman"/>
            <w:sz w:val="24"/>
            <w:szCs w:val="24"/>
            <w:lang w:val="es-PR"/>
          </w:rPr>
          <w:t xml:space="preserve">do </w:t>
        </w:r>
      </w:ins>
      <w:ins w:id="784" w:author="JOSE E GONZALEZ AVILA" w:date="2021-06-07T19:39:00Z">
        <w:r w:rsidR="003D3BC4">
          <w:rPr>
            <w:rFonts w:ascii="Times New Roman" w:hAnsi="Times New Roman" w:cs="Times New Roman"/>
            <w:sz w:val="24"/>
            <w:szCs w:val="24"/>
            <w:lang w:val="es-PR"/>
          </w:rPr>
          <w:t xml:space="preserve">si determina que la organización descentralizada </w:t>
        </w:r>
      </w:ins>
      <w:ins w:id="785" w:author="JOSE E GONZALEZ AVILA" w:date="2021-06-07T20:08:00Z">
        <w:r w:rsidR="00B66DE4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</w:ins>
      <w:ins w:id="786" w:author="JOSE E GONZALEZ AVILA" w:date="2021-06-07T19:39:00Z">
        <w:r w:rsidR="003D3BC4"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787" w:author="JOSE E GONZALEZ AVILA" w:date="2021-06-07T20:08:00Z">
        <w:r w:rsidR="00B66DE4">
          <w:rPr>
            <w:rFonts w:ascii="Times New Roman" w:hAnsi="Times New Roman" w:cs="Times New Roman"/>
            <w:sz w:val="24"/>
            <w:szCs w:val="24"/>
            <w:lang w:val="es-PR"/>
          </w:rPr>
          <w:t>ya no actúa con un propósito legal.</w:t>
        </w:r>
      </w:ins>
    </w:p>
    <w:p w14:paraId="645A939D" w14:textId="67EEBBF7" w:rsidR="00B66DE4" w:rsidRDefault="00B66DE4" w:rsidP="00B66DE4">
      <w:pPr>
        <w:pStyle w:val="ListParagraph"/>
        <w:numPr>
          <w:ilvl w:val="0"/>
          <w:numId w:val="11"/>
        </w:numPr>
        <w:tabs>
          <w:tab w:val="left" w:pos="8130"/>
        </w:tabs>
        <w:spacing w:line="480" w:lineRule="auto"/>
        <w:rPr>
          <w:ins w:id="788" w:author="JOSE E GONZALEZ AVILA" w:date="2021-06-07T20:12:00Z"/>
          <w:rFonts w:ascii="Times New Roman" w:hAnsi="Times New Roman" w:cs="Times New Roman"/>
          <w:sz w:val="24"/>
          <w:szCs w:val="24"/>
          <w:lang w:val="es-PR"/>
        </w:rPr>
      </w:pPr>
      <w:ins w:id="789" w:author="JOSE E GONZALEZ AVILA" w:date="2021-06-07T20:09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Tan pronto sea posible siguiendo la ocurrencia de cualquiera de los eventos especificados </w:t>
        </w:r>
      </w:ins>
      <w:ins w:id="790" w:author="JOSE E GONZALEZ AVILA" w:date="2021-06-07T20:1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en la subsección (a) de esta </w:t>
        </w:r>
      </w:ins>
      <w:ins w:id="791" w:author="JOSE E GONZALEZ AVILA" w:date="2021-06-07T20:11:00Z">
        <w:r>
          <w:rPr>
            <w:rFonts w:ascii="Times New Roman" w:hAnsi="Times New Roman" w:cs="Times New Roman"/>
            <w:sz w:val="24"/>
            <w:szCs w:val="24"/>
            <w:lang w:val="es-PR"/>
          </w:rPr>
          <w:t>sección</w:t>
        </w:r>
      </w:ins>
      <w:ins w:id="792" w:author="JOSE E GONZALEZ AVILA" w:date="2021-06-07T20:1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causando la disolución de una organización descentralizadas </w:t>
        </w:r>
      </w:ins>
      <w:ins w:id="793" w:author="JOSE E GONZALEZ AVILA" w:date="2021-06-07T20:25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autónomas,</w:t>
        </w:r>
      </w:ins>
      <w:ins w:id="794" w:author="JOSE E GONZALEZ AVILA" w:date="2021-06-07T20:1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795" w:author="JOSE E GONZALEZ AVILA" w:date="2021-06-07T20:25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la organización</w:t>
        </w:r>
      </w:ins>
      <w:ins w:id="796" w:author="JOSE E GONZALEZ AVILA" w:date="2021-06-07T20:1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deberá ejecutar una </w:t>
        </w:r>
      </w:ins>
      <w:ins w:id="797" w:author="JOSE E GONZALEZ AVILA" w:date="2021-06-07T20:11:00Z">
        <w:r>
          <w:rPr>
            <w:rFonts w:ascii="Times New Roman" w:hAnsi="Times New Roman" w:cs="Times New Roman"/>
            <w:sz w:val="24"/>
            <w:szCs w:val="24"/>
            <w:lang w:val="es-PR"/>
          </w:rPr>
          <w:t>declaración</w:t>
        </w:r>
      </w:ins>
      <w:ins w:id="798" w:author="JOSE E GONZALEZ AVILA" w:date="2021-06-07T20:1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intención a disolver en la forma prescrita por el secretario de estado.</w:t>
        </w:r>
      </w:ins>
      <w:ins w:id="799" w:author="JOSE E GONZALEZ AVILA" w:date="2021-06-07T20:1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</w:p>
    <w:p w14:paraId="4588BDE5" w14:textId="61D6BF58" w:rsidR="00B66DE4" w:rsidRDefault="00B66DE4" w:rsidP="00B66DE4">
      <w:pPr>
        <w:tabs>
          <w:tab w:val="left" w:pos="8130"/>
        </w:tabs>
        <w:spacing w:line="480" w:lineRule="auto"/>
        <w:rPr>
          <w:ins w:id="800" w:author="JOSE E GONZALEZ AVILA" w:date="2021-06-07T20:13:00Z"/>
          <w:rFonts w:ascii="Times New Roman" w:hAnsi="Times New Roman" w:cs="Times New Roman"/>
          <w:sz w:val="24"/>
          <w:szCs w:val="24"/>
          <w:lang w:val="es-PR"/>
        </w:rPr>
      </w:pPr>
      <w:ins w:id="801" w:author="JOSE E GONZALEZ AVILA" w:date="2021-06-07T20:12:00Z">
        <w:r>
          <w:rPr>
            <w:rFonts w:ascii="Times New Roman" w:hAnsi="Times New Roman" w:cs="Times New Roman"/>
            <w:sz w:val="24"/>
            <w:szCs w:val="24"/>
            <w:lang w:val="es-PR"/>
          </w:rPr>
          <w:t>17-</w:t>
        </w:r>
      </w:ins>
      <w:ins w:id="802" w:author="JOSE E GONZALEZ AVILA" w:date="2021-06-07T20:13:00Z">
        <w:r>
          <w:rPr>
            <w:rFonts w:ascii="Times New Roman" w:hAnsi="Times New Roman" w:cs="Times New Roman"/>
            <w:sz w:val="24"/>
            <w:szCs w:val="24"/>
            <w:lang w:val="es-PR"/>
          </w:rPr>
          <w:t>31-115. Misceláneo.</w:t>
        </w:r>
      </w:ins>
    </w:p>
    <w:p w14:paraId="796D8ADF" w14:textId="15A71730" w:rsidR="00B66DE4" w:rsidRDefault="00B66DE4" w:rsidP="00B66DE4">
      <w:pPr>
        <w:tabs>
          <w:tab w:val="left" w:pos="8130"/>
        </w:tabs>
        <w:spacing w:line="480" w:lineRule="auto"/>
        <w:rPr>
          <w:ins w:id="803" w:author="JOSE E GONZALEZ AVILA" w:date="2021-06-07T20:20:00Z"/>
          <w:rFonts w:ascii="Times New Roman" w:hAnsi="Times New Roman" w:cs="Times New Roman"/>
          <w:sz w:val="24"/>
          <w:szCs w:val="24"/>
          <w:lang w:val="es-PR"/>
        </w:rPr>
      </w:pPr>
      <w:ins w:id="804" w:author="JOSE E GONZALEZ AVILA" w:date="2021-06-07T20:13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Los </w:t>
        </w:r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 y el acuerdo de operación de una organización descentralizada </w:t>
        </w:r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autónoma</w:t>
        </w:r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805" w:author="JOSE E GONZALEZ AVILA" w:date="2021-06-07T20:15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son efectivos como </w:t>
        </w:r>
      </w:ins>
      <w:ins w:id="806" w:author="JOSE E GONZALEZ AVILA" w:date="2021-06-07T20:17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declaración</w:t>
        </w:r>
      </w:ins>
      <w:ins w:id="807" w:author="JOSE E GONZALEZ AVILA" w:date="2021-06-07T20:15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de autoridad. Donde los </w:t>
        </w:r>
      </w:ins>
      <w:ins w:id="808" w:author="JOSE E GONZALEZ AVILA" w:date="2021-06-07T20:17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809" w:author="JOSE E GONZALEZ AVILA" w:date="2021-06-07T20:15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 o el acuerdo de operación subyacente se </w:t>
        </w:r>
      </w:ins>
      <w:ins w:id="810" w:author="JOSE E GONZALEZ AVILA" w:date="2021-06-07T20:25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encuentran</w:t>
        </w:r>
      </w:ins>
      <w:ins w:id="811" w:author="JOSE E GONZALEZ AVILA" w:date="2021-06-07T20:15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en conflicto, </w:t>
        </w:r>
      </w:ins>
      <w:ins w:id="812" w:author="JOSE E GONZALEZ AVILA" w:date="2021-06-07T20:16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los </w:t>
        </w:r>
      </w:ins>
      <w:ins w:id="813" w:author="JOSE E GONZALEZ AVILA" w:date="2021-06-07T20:21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814" w:author="JOSE E GONZALEZ AVILA" w:date="2021-06-07T20:17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de </w:t>
        </w:r>
      </w:ins>
      <w:ins w:id="815" w:author="JOSE E GONZALEZ AVILA" w:date="2021-06-07T20:21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organización</w:t>
        </w:r>
      </w:ins>
      <w:ins w:id="816" w:author="JOSE E GONZALEZ AVILA" w:date="2021-06-07T20:17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817" w:author="JOSE E GONZALEZ AVILA" w:date="2021-06-07T20:19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preverán cualquier </w:t>
        </w:r>
      </w:ins>
      <w:ins w:id="818" w:author="JOSE E GONZALEZ AVILA" w:date="2021-06-07T20:21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provisión</w:t>
        </w:r>
      </w:ins>
      <w:ins w:id="819" w:author="JOSE E GONZALEZ AVILA" w:date="2021-06-07T20:19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conflictiva. Donde los </w:t>
        </w:r>
      </w:ins>
      <w:ins w:id="820" w:author="JOSE E GONZALEZ AVILA" w:date="2021-06-07T20:21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821" w:author="JOSE E GONZALEZ AVILA" w:date="2021-06-07T20:19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 y los contratos inteligentes subyacentes </w:t>
        </w:r>
      </w:ins>
      <w:ins w:id="822" w:author="JOSE E GONZALEZ AVILA" w:date="2021-06-07T20:21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estén</w:t>
        </w:r>
      </w:ins>
      <w:ins w:id="823" w:author="JOSE E GONZALEZ AVILA" w:date="2021-06-07T20:19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en conflicto, el contrato inteligente preverá </w:t>
        </w:r>
      </w:ins>
      <w:ins w:id="824" w:author="JOSE E GONZALEZ AVILA" w:date="2021-06-07T20:20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cualquier </w:t>
        </w:r>
      </w:ins>
      <w:ins w:id="825" w:author="JOSE E GONZALEZ AVILA" w:date="2021-06-07T20:21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provisión</w:t>
        </w:r>
      </w:ins>
      <w:ins w:id="826" w:author="JOSE E GONZALEZ AVILA" w:date="2021-06-07T20:20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conflictiva de los </w:t>
        </w:r>
      </w:ins>
      <w:ins w:id="827" w:author="JOSE E GONZALEZ AVILA" w:date="2021-06-07T20:21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>artículos</w:t>
        </w:r>
      </w:ins>
      <w:ins w:id="828" w:author="JOSE E GONZALEZ AVILA" w:date="2021-06-07T20:20:00Z">
        <w:r w:rsidR="00814C6F">
          <w:rPr>
            <w:rFonts w:ascii="Times New Roman" w:hAnsi="Times New Roman" w:cs="Times New Roman"/>
            <w:sz w:val="24"/>
            <w:szCs w:val="24"/>
            <w:lang w:val="es-PR"/>
          </w:rPr>
          <w:t xml:space="preserve"> de organización, excepto cuando se relación a W.S. 17-31-104 y 17-31-106(a) y (b)</w:t>
        </w:r>
      </w:ins>
    </w:p>
    <w:p w14:paraId="0F7510EF" w14:textId="2531DF4E" w:rsidR="00814C6F" w:rsidRDefault="00814C6F" w:rsidP="00B66DE4">
      <w:pPr>
        <w:tabs>
          <w:tab w:val="left" w:pos="8130"/>
        </w:tabs>
        <w:spacing w:line="480" w:lineRule="auto"/>
        <w:rPr>
          <w:ins w:id="829" w:author="JOSE E GONZALEZ AVILA" w:date="2021-06-07T20:21:00Z"/>
          <w:rFonts w:ascii="Times New Roman" w:hAnsi="Times New Roman" w:cs="Times New Roman"/>
          <w:sz w:val="24"/>
          <w:szCs w:val="24"/>
          <w:lang w:val="es-PR"/>
        </w:rPr>
      </w:pPr>
      <w:ins w:id="830" w:author="JOSE E GONZALEZ AVILA" w:date="2021-06-07T20:21:00Z">
        <w:r>
          <w:rPr>
            <w:rFonts w:ascii="Times New Roman" w:hAnsi="Times New Roman" w:cs="Times New Roman"/>
            <w:sz w:val="24"/>
            <w:szCs w:val="24"/>
            <w:lang w:val="es-PR"/>
          </w:rPr>
          <w:t>Sección</w:t>
        </w:r>
      </w:ins>
      <w:ins w:id="831" w:author="JOSE E GONZALEZ AVILA" w:date="2021-06-07T20:2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2. </w:t>
        </w:r>
      </w:ins>
      <w:ins w:id="832" w:author="JOSE E GONZALEZ AVILA" w:date="2021-06-07T20:21:00Z">
        <w:r>
          <w:rPr>
            <w:rFonts w:ascii="Times New Roman" w:hAnsi="Times New Roman" w:cs="Times New Roman"/>
            <w:sz w:val="24"/>
            <w:szCs w:val="24"/>
            <w:lang w:val="es-PR"/>
          </w:rPr>
          <w:t>Esta ley</w:t>
        </w:r>
      </w:ins>
      <w:ins w:id="833" w:author="JOSE E GONZALEZ AVILA" w:date="2021-06-07T20:20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 </w:t>
        </w:r>
      </w:ins>
      <w:ins w:id="834" w:author="JOSE E GONZALEZ AVILA" w:date="2021-06-07T20:21:00Z">
        <w:r>
          <w:rPr>
            <w:rFonts w:ascii="Times New Roman" w:hAnsi="Times New Roman" w:cs="Times New Roman"/>
            <w:sz w:val="24"/>
            <w:szCs w:val="24"/>
            <w:lang w:val="es-PR"/>
          </w:rPr>
          <w:t xml:space="preserve">tomara efecto el 1 de Julio de 2021. </w:t>
        </w:r>
      </w:ins>
    </w:p>
    <w:p w14:paraId="4BEA4F71" w14:textId="726CCBAE" w:rsidR="00814C6F" w:rsidRPr="00B66DE4" w:rsidRDefault="00814C6F" w:rsidP="00814C6F">
      <w:pPr>
        <w:tabs>
          <w:tab w:val="left" w:pos="813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PR"/>
          <w:rPrChange w:id="835" w:author="JOSE E GONZALEZ AVILA" w:date="2021-06-07T20:12:00Z">
            <w:rPr>
              <w:lang w:val="es-PR"/>
            </w:rPr>
          </w:rPrChange>
        </w:rPr>
        <w:pPrChange w:id="836" w:author="JOSE E GONZALEZ AVILA" w:date="2021-06-07T20:21:00Z">
          <w:pPr/>
        </w:pPrChange>
      </w:pPr>
      <w:ins w:id="837" w:author="JOSE E GONZALEZ AVILA" w:date="2021-06-07T20:21:00Z">
        <w:r>
          <w:rPr>
            <w:rFonts w:ascii="Times New Roman" w:hAnsi="Times New Roman" w:cs="Times New Roman"/>
            <w:sz w:val="24"/>
            <w:szCs w:val="24"/>
            <w:lang w:val="es-PR"/>
          </w:rPr>
          <w:t>(FIN)</w:t>
        </w:r>
      </w:ins>
    </w:p>
    <w:sectPr w:rsidR="00814C6F" w:rsidRPr="00B6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755"/>
    <w:multiLevelType w:val="hybridMultilevel"/>
    <w:tmpl w:val="F9C0EDEA"/>
    <w:lvl w:ilvl="0" w:tplc="80A48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2479"/>
    <w:multiLevelType w:val="hybridMultilevel"/>
    <w:tmpl w:val="9E1038AE"/>
    <w:lvl w:ilvl="0" w:tplc="1A78BB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509E"/>
    <w:multiLevelType w:val="hybridMultilevel"/>
    <w:tmpl w:val="F3B05FA2"/>
    <w:lvl w:ilvl="0" w:tplc="CB622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653E3"/>
    <w:multiLevelType w:val="hybridMultilevel"/>
    <w:tmpl w:val="CC8EDBB2"/>
    <w:lvl w:ilvl="0" w:tplc="C4AEB8D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FC09E4"/>
    <w:multiLevelType w:val="hybridMultilevel"/>
    <w:tmpl w:val="6E4494D0"/>
    <w:lvl w:ilvl="0" w:tplc="1F182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E3DCF"/>
    <w:multiLevelType w:val="hybridMultilevel"/>
    <w:tmpl w:val="2B163EAC"/>
    <w:lvl w:ilvl="0" w:tplc="D2209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F4A17"/>
    <w:multiLevelType w:val="hybridMultilevel"/>
    <w:tmpl w:val="433CABE6"/>
    <w:lvl w:ilvl="0" w:tplc="912011A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2F344B"/>
    <w:multiLevelType w:val="hybridMultilevel"/>
    <w:tmpl w:val="3C7A79BC"/>
    <w:lvl w:ilvl="0" w:tplc="FCD8A75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16E28C8"/>
    <w:multiLevelType w:val="hybridMultilevel"/>
    <w:tmpl w:val="E6FC0A4C"/>
    <w:lvl w:ilvl="0" w:tplc="6B725D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C75D8"/>
    <w:multiLevelType w:val="hybridMultilevel"/>
    <w:tmpl w:val="22DEE48E"/>
    <w:lvl w:ilvl="0" w:tplc="8E90BE1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1633BF"/>
    <w:multiLevelType w:val="hybridMultilevel"/>
    <w:tmpl w:val="4BEC1596"/>
    <w:lvl w:ilvl="0" w:tplc="FB9AE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9733A"/>
    <w:multiLevelType w:val="multilevel"/>
    <w:tmpl w:val="1E5026E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E GONZALEZ AVILA">
    <w15:presenceInfo w15:providerId="None" w15:userId="JOSE E GONZALEZ AV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BE"/>
    <w:rsid w:val="00086E9F"/>
    <w:rsid w:val="000B1CC0"/>
    <w:rsid w:val="000C5BD6"/>
    <w:rsid w:val="00105AA5"/>
    <w:rsid w:val="00152817"/>
    <w:rsid w:val="0017291D"/>
    <w:rsid w:val="001C2EE8"/>
    <w:rsid w:val="001C5A2D"/>
    <w:rsid w:val="002653DC"/>
    <w:rsid w:val="002A2C76"/>
    <w:rsid w:val="002B288D"/>
    <w:rsid w:val="002B6343"/>
    <w:rsid w:val="002F48EC"/>
    <w:rsid w:val="003050F2"/>
    <w:rsid w:val="00315FA9"/>
    <w:rsid w:val="003B4541"/>
    <w:rsid w:val="003D3BC4"/>
    <w:rsid w:val="00414E97"/>
    <w:rsid w:val="004315EF"/>
    <w:rsid w:val="004826FD"/>
    <w:rsid w:val="004C2E8B"/>
    <w:rsid w:val="00567ADF"/>
    <w:rsid w:val="005E1F9F"/>
    <w:rsid w:val="0065249B"/>
    <w:rsid w:val="006561D4"/>
    <w:rsid w:val="006759B8"/>
    <w:rsid w:val="006E1BE0"/>
    <w:rsid w:val="00806DF2"/>
    <w:rsid w:val="00814C6F"/>
    <w:rsid w:val="0084503E"/>
    <w:rsid w:val="008D7C90"/>
    <w:rsid w:val="00921218"/>
    <w:rsid w:val="00B17A89"/>
    <w:rsid w:val="00B66DE4"/>
    <w:rsid w:val="00B720D8"/>
    <w:rsid w:val="00BC7320"/>
    <w:rsid w:val="00BD56F3"/>
    <w:rsid w:val="00C04CF3"/>
    <w:rsid w:val="00C61838"/>
    <w:rsid w:val="00C77FD0"/>
    <w:rsid w:val="00CC64A7"/>
    <w:rsid w:val="00E042BE"/>
    <w:rsid w:val="00F7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F80C"/>
  <w15:chartTrackingRefBased/>
  <w15:docId w15:val="{7AF198B8-8039-4092-A098-7BDB3021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GONZALEZ AVILA</dc:creator>
  <cp:keywords/>
  <dc:description/>
  <cp:lastModifiedBy>JOSE E GONZALEZ AVILA</cp:lastModifiedBy>
  <cp:revision>2</cp:revision>
  <dcterms:created xsi:type="dcterms:W3CDTF">2021-06-08T00:41:00Z</dcterms:created>
  <dcterms:modified xsi:type="dcterms:W3CDTF">2021-06-08T00:41:00Z</dcterms:modified>
</cp:coreProperties>
</file>